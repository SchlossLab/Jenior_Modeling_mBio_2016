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CC6F75" w14:textId="77777777" w:rsidR="00E0179A" w:rsidRDefault="00DE694C">
      <w:pPr>
        <w:pStyle w:val="Default"/>
        <w:spacing w:line="480" w:lineRule="auto"/>
        <w:jc w:val="both"/>
      </w:pPr>
      <w:r>
        <w:rPr>
          <w:rStyle w:val="NoneA"/>
          <w:rFonts w:ascii="Arial" w:hAnsi="Arial"/>
          <w:b/>
          <w:bCs/>
          <w:sz w:val="22"/>
          <w:szCs w:val="22"/>
        </w:rPr>
        <w:t>Target Journal:</w:t>
      </w:r>
      <w:r>
        <w:rPr>
          <w:rStyle w:val="NoneA"/>
          <w:rFonts w:ascii="Arial" w:hAnsi="Arial"/>
          <w:sz w:val="22"/>
          <w:szCs w:val="22"/>
        </w:rPr>
        <w:t xml:space="preserve"> Nature Microbiology</w:t>
      </w:r>
    </w:p>
    <w:p w14:paraId="4CDCAFA6" w14:textId="77777777" w:rsidR="00E0179A" w:rsidRDefault="00E0179A">
      <w:pPr>
        <w:pStyle w:val="Default"/>
        <w:spacing w:line="480" w:lineRule="auto"/>
        <w:jc w:val="both"/>
        <w:rPr>
          <w:rFonts w:ascii="Arial" w:eastAsia="Arial" w:hAnsi="Arial" w:cs="Arial"/>
          <w:sz w:val="22"/>
          <w:szCs w:val="22"/>
        </w:rPr>
      </w:pPr>
    </w:p>
    <w:p w14:paraId="494B4C78" w14:textId="77777777" w:rsidR="00E0179A" w:rsidRDefault="00DE694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Title</w:t>
      </w:r>
    </w:p>
    <w:p w14:paraId="68C17746" w14:textId="77777777" w:rsidR="00E0179A" w:rsidRDefault="00DE694C">
      <w:pPr>
        <w:pStyle w:val="Default"/>
        <w:spacing w:line="480" w:lineRule="auto"/>
        <w:jc w:val="both"/>
      </w:pPr>
      <w:r>
        <w:rPr>
          <w:rStyle w:val="NoneA"/>
          <w:rFonts w:ascii="Arial" w:hAnsi="Arial"/>
          <w:i/>
          <w:iCs/>
          <w:color w:val="2C2D30"/>
          <w:sz w:val="22"/>
          <w:szCs w:val="22"/>
          <w:u w:color="2C2D30"/>
        </w:rPr>
        <w:t>Clostridium difficile</w:t>
      </w:r>
      <w:r>
        <w:rPr>
          <w:rStyle w:val="NoneA"/>
          <w:rFonts w:ascii="Arial" w:hAnsi="Arial"/>
          <w:color w:val="2C2D30"/>
          <w:sz w:val="22"/>
          <w:szCs w:val="22"/>
          <w:u w:color="2C2D30"/>
        </w:rPr>
        <w:t xml:space="preserve"> colonizes alternative nutrient niches during infection across distinct murine gut environments</w:t>
      </w:r>
    </w:p>
    <w:p w14:paraId="6109B6E8" w14:textId="77777777" w:rsidR="00E0179A" w:rsidRDefault="00E0179A">
      <w:pPr>
        <w:pStyle w:val="Default"/>
        <w:spacing w:line="480" w:lineRule="auto"/>
        <w:jc w:val="both"/>
        <w:rPr>
          <w:rFonts w:ascii="Arial" w:eastAsia="Arial" w:hAnsi="Arial" w:cs="Arial"/>
          <w:b/>
          <w:bCs/>
          <w:sz w:val="22"/>
          <w:szCs w:val="22"/>
        </w:rPr>
      </w:pPr>
    </w:p>
    <w:p w14:paraId="4CBAD37F" w14:textId="77777777" w:rsidR="00E0179A" w:rsidRDefault="00DE694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Authors</w:t>
      </w:r>
    </w:p>
    <w:p w14:paraId="36509A96" w14:textId="77777777" w:rsidR="00E0179A" w:rsidRDefault="00DE694C">
      <w:pPr>
        <w:pStyle w:val="Default"/>
        <w:spacing w:line="480" w:lineRule="auto"/>
        <w:jc w:val="both"/>
      </w:pPr>
      <w:proofErr w:type="spellStart"/>
      <w:r>
        <w:rPr>
          <w:rStyle w:val="NoneA"/>
          <w:rFonts w:ascii="Arial" w:hAnsi="Arial"/>
          <w:sz w:val="22"/>
          <w:szCs w:val="22"/>
        </w:rPr>
        <w:t>Jenior</w:t>
      </w:r>
      <w:proofErr w:type="spellEnd"/>
      <w:r>
        <w:rPr>
          <w:rStyle w:val="NoneA"/>
          <w:rFonts w:ascii="Arial" w:hAnsi="Arial"/>
          <w:sz w:val="22"/>
          <w:szCs w:val="22"/>
        </w:rPr>
        <w:t xml:space="preserve"> ML</w:t>
      </w:r>
      <w:r>
        <w:rPr>
          <w:rStyle w:val="NoneA"/>
          <w:rFonts w:ascii="Arial" w:hAnsi="Arial"/>
          <w:sz w:val="22"/>
          <w:szCs w:val="22"/>
          <w:vertAlign w:val="superscript"/>
        </w:rPr>
        <w:t>1</w:t>
      </w:r>
      <w:r>
        <w:rPr>
          <w:rStyle w:val="NoneA"/>
          <w:rFonts w:ascii="Arial" w:hAnsi="Arial"/>
          <w:sz w:val="22"/>
          <w:szCs w:val="22"/>
        </w:rPr>
        <w:t>, Leslie JL</w:t>
      </w:r>
      <w:r>
        <w:rPr>
          <w:rStyle w:val="NoneA"/>
          <w:rFonts w:ascii="Arial" w:hAnsi="Arial"/>
          <w:sz w:val="22"/>
          <w:szCs w:val="22"/>
          <w:vertAlign w:val="superscript"/>
        </w:rPr>
        <w:t>1</w:t>
      </w:r>
      <w:r>
        <w:rPr>
          <w:rStyle w:val="NoneA"/>
          <w:rFonts w:ascii="Arial" w:hAnsi="Arial"/>
          <w:sz w:val="22"/>
          <w:szCs w:val="22"/>
        </w:rPr>
        <w:t>, and Schloss PD</w:t>
      </w:r>
      <w:r>
        <w:rPr>
          <w:rStyle w:val="NoneA"/>
          <w:rFonts w:ascii="Arial" w:hAnsi="Arial"/>
          <w:sz w:val="22"/>
          <w:szCs w:val="22"/>
          <w:vertAlign w:val="superscript"/>
        </w:rPr>
        <w:t>1</w:t>
      </w:r>
      <w:r>
        <w:rPr>
          <w:rStyle w:val="NoneA"/>
          <w:rFonts w:ascii="Arial" w:hAnsi="Arial"/>
          <w:b/>
          <w:bCs/>
          <w:sz w:val="22"/>
          <w:szCs w:val="22"/>
        </w:rPr>
        <w:t>*</w:t>
      </w:r>
    </w:p>
    <w:p w14:paraId="4D47321A" w14:textId="77777777" w:rsidR="00E0179A" w:rsidRDefault="00E0179A">
      <w:pPr>
        <w:pStyle w:val="Default"/>
        <w:spacing w:line="480" w:lineRule="auto"/>
        <w:jc w:val="both"/>
      </w:pPr>
    </w:p>
    <w:p w14:paraId="3F59DF78" w14:textId="77777777" w:rsidR="00E0179A" w:rsidRDefault="00DE694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Affiliations</w:t>
      </w:r>
    </w:p>
    <w:p w14:paraId="75DED821" w14:textId="77777777" w:rsidR="00E0179A" w:rsidRDefault="00DE694C">
      <w:pPr>
        <w:pStyle w:val="Default"/>
        <w:spacing w:line="480" w:lineRule="auto"/>
        <w:jc w:val="both"/>
        <w:rPr>
          <w:rStyle w:val="NoneA"/>
          <w:rFonts w:ascii="Arial" w:eastAsia="Arial" w:hAnsi="Arial" w:cs="Arial"/>
          <w:sz w:val="22"/>
          <w:szCs w:val="22"/>
        </w:rPr>
      </w:pPr>
      <w:r>
        <w:rPr>
          <w:rStyle w:val="NoneA"/>
          <w:rFonts w:ascii="Arial" w:hAnsi="Arial"/>
          <w:sz w:val="22"/>
          <w:szCs w:val="22"/>
        </w:rPr>
        <w:t>1. Department of Microbiology &amp; Immunology; University of Michigan; Ann Arbor, MI</w:t>
      </w:r>
    </w:p>
    <w:p w14:paraId="01166C84" w14:textId="77777777" w:rsidR="00E0179A" w:rsidRDefault="00E0179A">
      <w:pPr>
        <w:pStyle w:val="Default"/>
        <w:spacing w:line="480" w:lineRule="auto"/>
        <w:jc w:val="both"/>
        <w:rPr>
          <w:rFonts w:ascii="Arial" w:eastAsia="Arial" w:hAnsi="Arial" w:cs="Arial"/>
          <w:sz w:val="22"/>
          <w:szCs w:val="22"/>
        </w:rPr>
      </w:pPr>
    </w:p>
    <w:p w14:paraId="544DC79D" w14:textId="77777777" w:rsidR="00E0179A" w:rsidRDefault="00DE694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Abstract</w:t>
      </w:r>
    </w:p>
    <w:p w14:paraId="46EFACB3" w14:textId="77777777" w:rsidR="00E0179A" w:rsidRDefault="00DE694C">
      <w:pPr>
        <w:pStyle w:val="Default"/>
        <w:spacing w:line="480" w:lineRule="auto"/>
        <w:jc w:val="both"/>
      </w:pPr>
      <w:r>
        <w:rPr>
          <w:rStyle w:val="NoneA"/>
          <w:rFonts w:ascii="Arial" w:eastAsia="Arial" w:hAnsi="Arial" w:cs="Arial"/>
          <w:sz w:val="22"/>
          <w:szCs w:val="22"/>
        </w:rPr>
        <w:tab/>
      </w:r>
      <w:r>
        <w:rPr>
          <w:rStyle w:val="NoneA"/>
          <w:rFonts w:ascii="Arial" w:hAnsi="Arial"/>
          <w:i/>
          <w:iCs/>
          <w:sz w:val="22"/>
          <w:szCs w:val="22"/>
        </w:rPr>
        <w:t>Clostridium difficile</w:t>
      </w:r>
      <w:r>
        <w:rPr>
          <w:rStyle w:val="NoneA"/>
          <w:rFonts w:ascii="Arial" w:hAnsi="Arial"/>
          <w:sz w:val="22"/>
          <w:szCs w:val="22"/>
        </w:rPr>
        <w:t xml:space="preserve"> infection (CDI) as grown to be the greatest cause of hospital acquired infection in the United States. Susceptibility to CDI is induced by previous antibiotic exposure, which has been shown to alter the structure of the gut microbiome. These changes have been associated with changes in bacterial growth nutrient availability in the gut. In this study, we orally challenged C57BL/6 mice with </w:t>
      </w:r>
      <w:r>
        <w:rPr>
          <w:rStyle w:val="NoneA"/>
          <w:rFonts w:ascii="Arial" w:hAnsi="Arial"/>
          <w:i/>
          <w:iCs/>
          <w:sz w:val="22"/>
          <w:szCs w:val="22"/>
        </w:rPr>
        <w:t xml:space="preserve">C. difficile </w:t>
      </w:r>
      <w:r>
        <w:rPr>
          <w:rStyle w:val="NoneA"/>
          <w:rFonts w:ascii="Arial" w:hAnsi="Arial"/>
          <w:sz w:val="22"/>
          <w:szCs w:val="22"/>
        </w:rPr>
        <w:t xml:space="preserve">and demonstrated that it was able to colonize the ceca in four separate mouse models of antibiotic-induced susceptibility after 18 hours of infection. However, levels of both spore and toxin production vary between each antibiotic treatment group. The expression of both phenotypes have both been linked to environmental concentrations of certain substrates. To more closely investigate the specific responses of </w:t>
      </w:r>
      <w:r>
        <w:rPr>
          <w:rStyle w:val="NoneA"/>
          <w:rFonts w:ascii="Arial" w:hAnsi="Arial"/>
          <w:i/>
          <w:iCs/>
          <w:sz w:val="22"/>
          <w:szCs w:val="22"/>
        </w:rPr>
        <w:t>C. difficile</w:t>
      </w:r>
      <w:r>
        <w:rPr>
          <w:rStyle w:val="NoneA"/>
          <w:rFonts w:ascii="Arial" w:hAnsi="Arial"/>
          <w:sz w:val="22"/>
          <w:szCs w:val="22"/>
        </w:rPr>
        <w:t xml:space="preserve"> as it colonizes the ceca of mice, we performed </w:t>
      </w:r>
      <w:r>
        <w:rPr>
          <w:rStyle w:val="NoneA"/>
          <w:rFonts w:ascii="Arial" w:hAnsi="Arial"/>
          <w:i/>
          <w:iCs/>
          <w:sz w:val="22"/>
          <w:szCs w:val="22"/>
        </w:rPr>
        <w:t>in vivo</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-focused RNA-</w:t>
      </w:r>
      <w:proofErr w:type="spellStart"/>
      <w:r>
        <w:rPr>
          <w:rStyle w:val="NoneA"/>
          <w:rFonts w:ascii="Arial" w:hAnsi="Arial"/>
          <w:sz w:val="22"/>
          <w:szCs w:val="22"/>
        </w:rPr>
        <w:t>Seq</w:t>
      </w:r>
      <w:proofErr w:type="spellEnd"/>
      <w:r>
        <w:rPr>
          <w:rStyle w:val="NoneA"/>
          <w:rFonts w:ascii="Arial" w:hAnsi="Arial"/>
          <w:sz w:val="22"/>
          <w:szCs w:val="22"/>
        </w:rPr>
        <w:t xml:space="preserve"> analysis from cecal content of infected mice. This approach revealed numerous variations between </w:t>
      </w:r>
      <w:proofErr w:type="gramStart"/>
      <w:r>
        <w:rPr>
          <w:rStyle w:val="NoneA"/>
          <w:rFonts w:ascii="Arial" w:hAnsi="Arial"/>
          <w:sz w:val="22"/>
          <w:szCs w:val="22"/>
        </w:rPr>
        <w:t>condition</w:t>
      </w:r>
      <w:proofErr w:type="gramEnd"/>
      <w:r>
        <w:rPr>
          <w:rStyle w:val="NoneA"/>
          <w:rFonts w:ascii="Arial" w:hAnsi="Arial"/>
          <w:sz w:val="22"/>
          <w:szCs w:val="22"/>
        </w:rPr>
        <w:t xml:space="preserve"> in metabolic pathways associated with carbohydrate and amino acid catabolism, indicating that </w:t>
      </w:r>
      <w:r>
        <w:rPr>
          <w:rStyle w:val="NoneA"/>
          <w:rFonts w:ascii="Arial" w:hAnsi="Arial"/>
          <w:i/>
          <w:iCs/>
          <w:sz w:val="22"/>
          <w:szCs w:val="22"/>
        </w:rPr>
        <w:t>C. difficile</w:t>
      </w:r>
      <w:r>
        <w:rPr>
          <w:rStyle w:val="NoneA"/>
          <w:rFonts w:ascii="Arial" w:hAnsi="Arial"/>
          <w:sz w:val="22"/>
          <w:szCs w:val="22"/>
        </w:rPr>
        <w:t xml:space="preserve"> likely colonizes alternative nutrient niches across the environments it colonizes. In order to assess which aspects of the gut environment </w:t>
      </w:r>
      <w:r>
        <w:rPr>
          <w:rStyle w:val="NoneA"/>
          <w:rFonts w:ascii="Arial" w:hAnsi="Arial"/>
          <w:i/>
          <w:iCs/>
          <w:sz w:val="22"/>
          <w:szCs w:val="22"/>
        </w:rPr>
        <w:t>C. difficile</w:t>
      </w:r>
      <w:r>
        <w:rPr>
          <w:rStyle w:val="NoneA"/>
          <w:rFonts w:ascii="Arial" w:hAnsi="Arial"/>
          <w:sz w:val="22"/>
          <w:szCs w:val="22"/>
        </w:rPr>
        <w:t xml:space="preserve"> is exploiting during infection, we used a reverse ecology approach and developed a novel substrate </w:t>
      </w:r>
      <w:r>
        <w:rPr>
          <w:rStyle w:val="NoneA"/>
          <w:rFonts w:ascii="Arial" w:hAnsi="Arial"/>
          <w:sz w:val="22"/>
          <w:szCs w:val="22"/>
        </w:rPr>
        <w:lastRenderedPageBreak/>
        <w:t xml:space="preserve">scoring algorithm within the genome-scale bipartite metabolic network of </w:t>
      </w:r>
      <w:r>
        <w:rPr>
          <w:rStyle w:val="NoneA"/>
          <w:rFonts w:ascii="Arial" w:hAnsi="Arial"/>
          <w:i/>
          <w:iCs/>
          <w:sz w:val="22"/>
          <w:szCs w:val="22"/>
        </w:rPr>
        <w:t>C. difficile</w:t>
      </w:r>
      <w:r>
        <w:rPr>
          <w:rStyle w:val="NoneA"/>
          <w:rFonts w:ascii="Arial" w:hAnsi="Arial"/>
          <w:sz w:val="22"/>
          <w:szCs w:val="22"/>
        </w:rPr>
        <w:t xml:space="preserve"> str. 630 that incorporates both network topology and transcript abundance for enzymes within the model to infer the likelihood that a given substrate in acquired from the environment. Applying the importance algorithm, we found that </w:t>
      </w:r>
      <w:r>
        <w:rPr>
          <w:rStyle w:val="NoneA"/>
          <w:rFonts w:ascii="Arial" w:hAnsi="Arial"/>
          <w:i/>
          <w:iCs/>
          <w:sz w:val="22"/>
          <w:szCs w:val="22"/>
        </w:rPr>
        <w:t>C. difficile</w:t>
      </w:r>
      <w:r>
        <w:rPr>
          <w:rStyle w:val="NoneA"/>
          <w:rFonts w:ascii="Arial" w:hAnsi="Arial"/>
          <w:sz w:val="22"/>
          <w:szCs w:val="22"/>
        </w:rPr>
        <w:t xml:space="preserve"> indeed occupies alternative nutrient niches across each antibiotic class tested. Results from this analysis support specific sugar alcohols (D-sorbitol &amp; </w:t>
      </w:r>
      <w:proofErr w:type="spellStart"/>
      <w:r>
        <w:rPr>
          <w:rStyle w:val="NoneA"/>
          <w:rFonts w:ascii="Arial" w:hAnsi="Arial"/>
          <w:sz w:val="22"/>
          <w:szCs w:val="22"/>
        </w:rPr>
        <w:t>mannitol</w:t>
      </w:r>
      <w:proofErr w:type="spellEnd"/>
      <w:r>
        <w:rPr>
          <w:rStyle w:val="NoneA"/>
          <w:rFonts w:ascii="Arial" w:hAnsi="Arial"/>
          <w:sz w:val="22"/>
          <w:szCs w:val="22"/>
        </w:rPr>
        <w:t>) and host derived amino sugars (</w:t>
      </w:r>
      <w:proofErr w:type="spellStart"/>
      <w:r>
        <w:rPr>
          <w:rStyle w:val="NoneA"/>
          <w:rFonts w:ascii="Arial" w:hAnsi="Arial"/>
          <w:sz w:val="22"/>
          <w:szCs w:val="22"/>
        </w:rPr>
        <w:t>salicin</w:t>
      </w:r>
      <w:proofErr w:type="spellEnd"/>
      <w:r>
        <w:rPr>
          <w:rStyle w:val="NoneA"/>
          <w:rFonts w:ascii="Arial" w:hAnsi="Arial"/>
          <w:sz w:val="22"/>
          <w:szCs w:val="22"/>
        </w:rPr>
        <w:t xml:space="preserve"> &amp; N-</w:t>
      </w:r>
      <w:proofErr w:type="spellStart"/>
      <w:r>
        <w:rPr>
          <w:rStyle w:val="NoneA"/>
          <w:rFonts w:ascii="Arial" w:hAnsi="Arial"/>
          <w:sz w:val="22"/>
          <w:szCs w:val="22"/>
        </w:rPr>
        <w:t>acetylneuraminate</w:t>
      </w:r>
      <w:proofErr w:type="spellEnd"/>
      <w:r>
        <w:rPr>
          <w:rStyle w:val="NoneA"/>
          <w:rFonts w:ascii="Arial" w:hAnsi="Arial"/>
          <w:sz w:val="22"/>
          <w:szCs w:val="22"/>
        </w:rPr>
        <w:t xml:space="preserve">) as the most probable growth nutrients that </w:t>
      </w:r>
      <w:r>
        <w:rPr>
          <w:rStyle w:val="NoneA"/>
          <w:rFonts w:ascii="Arial" w:hAnsi="Arial"/>
          <w:i/>
          <w:iCs/>
          <w:sz w:val="22"/>
          <w:szCs w:val="22"/>
        </w:rPr>
        <w:t>C. difficile</w:t>
      </w:r>
      <w:r>
        <w:rPr>
          <w:rStyle w:val="NoneA"/>
          <w:rFonts w:ascii="Arial" w:hAnsi="Arial"/>
          <w:sz w:val="22"/>
          <w:szCs w:val="22"/>
        </w:rPr>
        <w:t xml:space="preserve"> differentially utilizes across the susceptible gut environments it colonizes. We then confirmed the capacity of each implicated substrate to support substantial </w:t>
      </w:r>
      <w:r>
        <w:rPr>
          <w:rStyle w:val="NoneA"/>
          <w:rFonts w:ascii="Arial" w:hAnsi="Arial"/>
          <w:i/>
          <w:iCs/>
          <w:sz w:val="22"/>
          <w:szCs w:val="22"/>
        </w:rPr>
        <w:t>C. difficile</w:t>
      </w:r>
      <w:r>
        <w:rPr>
          <w:rStyle w:val="NoneA"/>
          <w:rFonts w:ascii="Arial" w:hAnsi="Arial"/>
          <w:sz w:val="22"/>
          <w:szCs w:val="22"/>
        </w:rPr>
        <w:t xml:space="preserve"> growth </w:t>
      </w:r>
      <w:r>
        <w:rPr>
          <w:rStyle w:val="NoneA"/>
          <w:rFonts w:ascii="Arial" w:hAnsi="Arial"/>
          <w:i/>
          <w:iCs/>
          <w:sz w:val="22"/>
          <w:szCs w:val="22"/>
        </w:rPr>
        <w:t>in vitro</w:t>
      </w:r>
      <w:r>
        <w:rPr>
          <w:rStyle w:val="NoneA"/>
          <w:rFonts w:ascii="Arial" w:hAnsi="Arial"/>
          <w:sz w:val="22"/>
          <w:szCs w:val="22"/>
        </w:rPr>
        <w:t xml:space="preserve">. This work has implications for elucidating specifics of the nutrient niche of </w:t>
      </w:r>
      <w:r>
        <w:rPr>
          <w:rStyle w:val="NoneA"/>
          <w:rFonts w:ascii="Arial" w:hAnsi="Arial"/>
          <w:i/>
          <w:iCs/>
          <w:sz w:val="22"/>
          <w:szCs w:val="22"/>
        </w:rPr>
        <w:t>C. difficile</w:t>
      </w:r>
      <w:r>
        <w:rPr>
          <w:rStyle w:val="NoneA"/>
          <w:rFonts w:ascii="Arial" w:hAnsi="Arial"/>
          <w:sz w:val="22"/>
          <w:szCs w:val="22"/>
        </w:rPr>
        <w:t xml:space="preserve"> during infection, and may lead to the discovery of targeted measures for </w:t>
      </w:r>
      <w:r>
        <w:rPr>
          <w:rStyle w:val="NoneA"/>
          <w:rFonts w:ascii="Arial" w:hAnsi="Arial"/>
          <w:i/>
          <w:iCs/>
          <w:sz w:val="22"/>
          <w:szCs w:val="22"/>
        </w:rPr>
        <w:t xml:space="preserve">C. difficile </w:t>
      </w:r>
      <w:r>
        <w:rPr>
          <w:rStyle w:val="NoneA"/>
          <w:rFonts w:ascii="Arial" w:hAnsi="Arial"/>
          <w:sz w:val="22"/>
          <w:szCs w:val="22"/>
        </w:rPr>
        <w:t>colonization prevention.</w:t>
      </w:r>
      <w:r>
        <w:rPr>
          <w:rFonts w:ascii="Arial Unicode MS" w:hAnsi="Arial Unicode MS"/>
        </w:rPr>
        <w:br w:type="page"/>
      </w:r>
    </w:p>
    <w:p w14:paraId="73C12C16" w14:textId="77777777" w:rsidR="00E0179A" w:rsidRDefault="00DE694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lastRenderedPageBreak/>
        <w:t>Introduction</w:t>
      </w:r>
    </w:p>
    <w:p w14:paraId="54C538C2" w14:textId="77777777" w:rsidR="00E0179A" w:rsidRDefault="00DE694C">
      <w:pPr>
        <w:pStyle w:val="Default"/>
        <w:spacing w:line="480" w:lineRule="auto"/>
        <w:jc w:val="both"/>
      </w:pPr>
      <w:r>
        <w:rPr>
          <w:rStyle w:val="NoneA"/>
          <w:rFonts w:ascii="Arial" w:eastAsia="Arial" w:hAnsi="Arial" w:cs="Arial"/>
          <w:sz w:val="22"/>
          <w:szCs w:val="22"/>
        </w:rPr>
        <w:tab/>
        <w:t>Infection by the Gram-positive, spore-forming bacterium Clostridium difficile has increased in both prevalence and severity across numerous countries over the last decade (</w:t>
      </w:r>
      <w:proofErr w:type="spellStart"/>
      <w:r>
        <w:rPr>
          <w:rStyle w:val="NoneA"/>
          <w:rFonts w:ascii="Arial" w:eastAsia="Arial" w:hAnsi="Arial" w:cs="Arial"/>
          <w:sz w:val="22"/>
          <w:szCs w:val="22"/>
        </w:rPr>
        <w:t>Lessa</w:t>
      </w:r>
      <w:proofErr w:type="spellEnd"/>
      <w:r>
        <w:rPr>
          <w:rStyle w:val="NoneA"/>
          <w:rFonts w:ascii="Arial" w:eastAsia="Arial" w:hAnsi="Arial" w:cs="Arial"/>
          <w:sz w:val="22"/>
          <w:szCs w:val="22"/>
        </w:rPr>
        <w:t xml:space="preserve"> 2012). In the United States in 2014, C. difficile was estimated to have caused &gt;500,000 infections and resulted in ~$4.8 billion worth of acute care costs (</w:t>
      </w:r>
      <w:proofErr w:type="spellStart"/>
      <w:r>
        <w:rPr>
          <w:rStyle w:val="NoneA"/>
          <w:rFonts w:ascii="Arial" w:eastAsia="Arial" w:hAnsi="Arial" w:cs="Arial"/>
          <w:sz w:val="22"/>
          <w:szCs w:val="22"/>
        </w:rPr>
        <w:t>Lessa</w:t>
      </w:r>
      <w:proofErr w:type="spellEnd"/>
      <w:r>
        <w:rPr>
          <w:rStyle w:val="NoneA"/>
          <w:rFonts w:ascii="Arial" w:eastAsia="Arial" w:hAnsi="Arial" w:cs="Arial"/>
          <w:sz w:val="22"/>
          <w:szCs w:val="22"/>
        </w:rPr>
        <w:t xml:space="preserve">, 2015). Clostridium difficile infection (CDI) causes an array of toxin-mediated symptoms ranging from abdominal pain and diarrhea, to the more life-threatening conditions </w:t>
      </w:r>
      <w:proofErr w:type="spellStart"/>
      <w:r>
        <w:rPr>
          <w:rStyle w:val="NoneA"/>
          <w:rFonts w:ascii="Arial" w:eastAsia="Arial" w:hAnsi="Arial" w:cs="Arial"/>
          <w:sz w:val="22"/>
          <w:szCs w:val="22"/>
        </w:rPr>
        <w:t>pseudomembraneous</w:t>
      </w:r>
      <w:proofErr w:type="spellEnd"/>
      <w:r>
        <w:rPr>
          <w:rStyle w:val="NoneA"/>
          <w:rFonts w:ascii="Arial" w:eastAsia="Arial" w:hAnsi="Arial" w:cs="Arial"/>
          <w:sz w:val="22"/>
          <w:szCs w:val="22"/>
        </w:rPr>
        <w:t xml:space="preserve"> colitis and toxin </w:t>
      </w:r>
      <w:proofErr w:type="spellStart"/>
      <w:r>
        <w:rPr>
          <w:rStyle w:val="NoneA"/>
          <w:rFonts w:ascii="Arial" w:eastAsia="Arial" w:hAnsi="Arial" w:cs="Arial"/>
          <w:sz w:val="22"/>
          <w:szCs w:val="22"/>
        </w:rPr>
        <w:t>megacolon</w:t>
      </w:r>
      <w:proofErr w:type="spellEnd"/>
      <w:r>
        <w:rPr>
          <w:rStyle w:val="NoneA"/>
          <w:rFonts w:ascii="Arial" w:eastAsia="Arial" w:hAnsi="Arial" w:cs="Arial"/>
          <w:sz w:val="22"/>
          <w:szCs w:val="22"/>
        </w:rPr>
        <w:t>. Prior treatment with antibiotics is the most common risk factor associated with susceptibility to CDI (</w:t>
      </w:r>
      <w:proofErr w:type="spellStart"/>
      <w:r>
        <w:rPr>
          <w:rStyle w:val="NoneA"/>
          <w:rFonts w:ascii="Arial" w:eastAsia="Arial" w:hAnsi="Arial" w:cs="Arial"/>
          <w:sz w:val="22"/>
          <w:szCs w:val="22"/>
        </w:rPr>
        <w:t>Leffler</w:t>
      </w:r>
      <w:proofErr w:type="spellEnd"/>
      <w:r>
        <w:rPr>
          <w:rStyle w:val="NoneA"/>
          <w:rFonts w:ascii="Arial" w:eastAsia="Arial" w:hAnsi="Arial" w:cs="Arial"/>
          <w:sz w:val="22"/>
          <w:szCs w:val="22"/>
        </w:rPr>
        <w:t xml:space="preserve">, 2015). It has been shown that antibiotic therapy alters the structure and function of the gut microbiota makes it susceptible to colonization by </w:t>
      </w:r>
      <w:r>
        <w:rPr>
          <w:rStyle w:val="NoneA"/>
          <w:rFonts w:ascii="Arial" w:hAnsi="Arial"/>
          <w:i/>
          <w:iCs/>
          <w:sz w:val="22"/>
          <w:szCs w:val="22"/>
        </w:rPr>
        <w:t>C. difficile</w:t>
      </w:r>
      <w:r>
        <w:rPr>
          <w:rStyle w:val="NoneA"/>
          <w:rFonts w:ascii="Arial" w:hAnsi="Arial"/>
          <w:sz w:val="22"/>
          <w:szCs w:val="22"/>
        </w:rPr>
        <w:t xml:space="preserve"> (Young, 2004). This is referred to as colonization resistance, in which the gut microbiota inhibits the persistence or growth of a number of pathogenic bacteria. Colonization resistance can be achieved by multiple mechanisms including competition for physical space or growth nutrients (</w:t>
      </w:r>
      <w:proofErr w:type="spellStart"/>
      <w:r>
        <w:rPr>
          <w:rStyle w:val="NoneA"/>
          <w:rFonts w:ascii="Arial" w:hAnsi="Arial"/>
          <w:sz w:val="22"/>
          <w:szCs w:val="22"/>
        </w:rPr>
        <w:t>Lawley</w:t>
      </w:r>
      <w:proofErr w:type="spellEnd"/>
      <w:r>
        <w:rPr>
          <w:rStyle w:val="NoneA"/>
          <w:rFonts w:ascii="Arial" w:hAnsi="Arial"/>
          <w:sz w:val="22"/>
          <w:szCs w:val="22"/>
        </w:rPr>
        <w:t>, 2013).</w:t>
      </w:r>
    </w:p>
    <w:p w14:paraId="2D1F528E" w14:textId="77777777" w:rsidR="00E0179A" w:rsidRDefault="00DE694C">
      <w:pPr>
        <w:pStyle w:val="Default"/>
        <w:spacing w:line="480" w:lineRule="auto"/>
        <w:ind w:firstLine="709"/>
        <w:jc w:val="both"/>
      </w:pPr>
      <w:r>
        <w:rPr>
          <w:rStyle w:val="NoneA"/>
          <w:rFonts w:ascii="Arial" w:hAnsi="Arial"/>
          <w:sz w:val="22"/>
          <w:szCs w:val="22"/>
        </w:rPr>
        <w:t xml:space="preserve">Mouse </w:t>
      </w:r>
      <w:proofErr w:type="gramStart"/>
      <w:r>
        <w:rPr>
          <w:rStyle w:val="NoneA"/>
          <w:rFonts w:ascii="Arial" w:hAnsi="Arial"/>
          <w:sz w:val="22"/>
          <w:szCs w:val="22"/>
        </w:rPr>
        <w:t>models</w:t>
      </w:r>
      <w:proofErr w:type="gramEnd"/>
      <w:r>
        <w:rPr>
          <w:rStyle w:val="NoneA"/>
          <w:rFonts w:ascii="Arial" w:hAnsi="Arial"/>
          <w:sz w:val="22"/>
          <w:szCs w:val="22"/>
        </w:rPr>
        <w:t xml:space="preserve"> have been </w:t>
      </w:r>
      <w:proofErr w:type="gramStart"/>
      <w:r>
        <w:rPr>
          <w:rStyle w:val="NoneA"/>
          <w:rFonts w:ascii="Arial" w:hAnsi="Arial"/>
          <w:sz w:val="22"/>
          <w:szCs w:val="22"/>
        </w:rPr>
        <w:t>an effective tool for studying the mechanisms of colonization resistance</w:t>
      </w:r>
      <w:proofErr w:type="gramEnd"/>
      <w:r>
        <w:rPr>
          <w:rStyle w:val="NoneA"/>
          <w:rFonts w:ascii="Arial" w:hAnsi="Arial"/>
          <w:sz w:val="22"/>
          <w:szCs w:val="22"/>
        </w:rPr>
        <w:t xml:space="preserve">. Use of distinct antibiotic classes to vary the structure of the microbiota has been shown to result in varied levels of </w:t>
      </w:r>
      <w:r>
        <w:rPr>
          <w:rStyle w:val="NoneA"/>
          <w:rFonts w:ascii="Arial" w:hAnsi="Arial"/>
          <w:i/>
          <w:iCs/>
          <w:sz w:val="22"/>
          <w:szCs w:val="22"/>
        </w:rPr>
        <w:t xml:space="preserve">C. difficile </w:t>
      </w:r>
      <w:r>
        <w:rPr>
          <w:rStyle w:val="NoneA"/>
          <w:rFonts w:ascii="Arial" w:hAnsi="Arial"/>
          <w:sz w:val="22"/>
          <w:szCs w:val="22"/>
        </w:rPr>
        <w:t xml:space="preserve">colonization (Chen, 2008; </w:t>
      </w:r>
      <w:proofErr w:type="spellStart"/>
      <w:r>
        <w:rPr>
          <w:rStyle w:val="NoneA"/>
          <w:rFonts w:ascii="Arial" w:hAnsi="Arial"/>
          <w:sz w:val="22"/>
          <w:szCs w:val="22"/>
        </w:rPr>
        <w:t>Theriot</w:t>
      </w:r>
      <w:proofErr w:type="spellEnd"/>
      <w:r>
        <w:rPr>
          <w:rStyle w:val="NoneA"/>
          <w:rFonts w:ascii="Arial" w:hAnsi="Arial"/>
          <w:sz w:val="22"/>
          <w:szCs w:val="22"/>
        </w:rPr>
        <w:t xml:space="preserve">, 2013; Schubert, 2015). Additionally, 18 hours after initially colonizing a cefoperazone treated mouse, </w:t>
      </w:r>
      <w:r>
        <w:rPr>
          <w:rStyle w:val="NoneA"/>
          <w:rFonts w:ascii="Arial" w:hAnsi="Arial"/>
          <w:i/>
          <w:iCs/>
          <w:sz w:val="22"/>
          <w:szCs w:val="22"/>
        </w:rPr>
        <w:t xml:space="preserve">C. difficile </w:t>
      </w:r>
      <w:r>
        <w:rPr>
          <w:rStyle w:val="NoneA"/>
          <w:rFonts w:ascii="Arial" w:hAnsi="Arial"/>
          <w:sz w:val="22"/>
          <w:szCs w:val="22"/>
        </w:rPr>
        <w:t xml:space="preserve">reaches its maximum vegetative cell density in the cecum before beginning to </w:t>
      </w:r>
      <w:proofErr w:type="spellStart"/>
      <w:r>
        <w:rPr>
          <w:rStyle w:val="NoneA"/>
          <w:rFonts w:ascii="Arial" w:hAnsi="Arial"/>
          <w:sz w:val="22"/>
          <w:szCs w:val="22"/>
        </w:rPr>
        <w:t>sporulate</w:t>
      </w:r>
      <w:proofErr w:type="spellEnd"/>
      <w:r>
        <w:rPr>
          <w:rStyle w:val="NoneA"/>
          <w:rFonts w:ascii="Arial" w:hAnsi="Arial"/>
          <w:sz w:val="22"/>
          <w:szCs w:val="22"/>
        </w:rPr>
        <w:t xml:space="preserve"> (</w:t>
      </w:r>
      <w:proofErr w:type="spellStart"/>
      <w:r>
        <w:rPr>
          <w:rStyle w:val="NoneA"/>
          <w:rFonts w:ascii="Arial" w:hAnsi="Arial"/>
          <w:sz w:val="22"/>
          <w:szCs w:val="22"/>
        </w:rPr>
        <w:t>Koenigsknecht</w:t>
      </w:r>
      <w:proofErr w:type="spellEnd"/>
      <w:r>
        <w:rPr>
          <w:rStyle w:val="NoneA"/>
          <w:rFonts w:ascii="Arial" w:hAnsi="Arial"/>
          <w:sz w:val="22"/>
          <w:szCs w:val="22"/>
        </w:rPr>
        <w:t xml:space="preserve">, 2015). This provided a single </w:t>
      </w:r>
      <w:proofErr w:type="spellStart"/>
      <w:r>
        <w:rPr>
          <w:rStyle w:val="NoneA"/>
          <w:rFonts w:ascii="Arial" w:hAnsi="Arial"/>
          <w:sz w:val="22"/>
          <w:szCs w:val="22"/>
        </w:rPr>
        <w:t>timepoint</w:t>
      </w:r>
      <w:proofErr w:type="spellEnd"/>
      <w:r>
        <w:rPr>
          <w:rStyle w:val="NoneA"/>
          <w:rFonts w:ascii="Arial" w:hAnsi="Arial"/>
          <w:sz w:val="22"/>
          <w:szCs w:val="22"/>
        </w:rPr>
        <w:t xml:space="preserve"> in which to measure the largest population of metabolically active </w:t>
      </w:r>
      <w:r>
        <w:rPr>
          <w:rStyle w:val="NoneA"/>
          <w:rFonts w:ascii="Arial" w:hAnsi="Arial"/>
          <w:i/>
          <w:iCs/>
          <w:sz w:val="22"/>
          <w:szCs w:val="22"/>
        </w:rPr>
        <w:t>C. difficile</w:t>
      </w:r>
      <w:r>
        <w:rPr>
          <w:rStyle w:val="NoneA"/>
          <w:rFonts w:ascii="Arial" w:hAnsi="Arial"/>
          <w:sz w:val="22"/>
          <w:szCs w:val="22"/>
        </w:rPr>
        <w:t xml:space="preserve">. Building upon these results, others have shown that many of these antibiotic classes also alter the gut metabolome, increasing the concentrations of known </w:t>
      </w:r>
      <w:r>
        <w:rPr>
          <w:rStyle w:val="NoneA"/>
          <w:rFonts w:ascii="Arial" w:hAnsi="Arial"/>
          <w:i/>
          <w:iCs/>
          <w:sz w:val="22"/>
          <w:szCs w:val="22"/>
        </w:rPr>
        <w:t>C. difficile</w:t>
      </w:r>
      <w:r>
        <w:rPr>
          <w:rStyle w:val="NoneA"/>
          <w:rFonts w:ascii="Arial" w:hAnsi="Arial"/>
          <w:sz w:val="22"/>
          <w:szCs w:val="22"/>
        </w:rPr>
        <w:t xml:space="preserve"> growth substrates (</w:t>
      </w:r>
      <w:proofErr w:type="spellStart"/>
      <w:r>
        <w:rPr>
          <w:rStyle w:val="NoneA"/>
          <w:rFonts w:ascii="Arial" w:hAnsi="Arial"/>
          <w:sz w:val="22"/>
          <w:szCs w:val="22"/>
        </w:rPr>
        <w:t>Antunes</w:t>
      </w:r>
      <w:proofErr w:type="spellEnd"/>
      <w:r>
        <w:rPr>
          <w:rStyle w:val="NoneA"/>
          <w:rFonts w:ascii="Arial" w:hAnsi="Arial"/>
          <w:sz w:val="22"/>
          <w:szCs w:val="22"/>
        </w:rPr>
        <w:t xml:space="preserve"> 2011; </w:t>
      </w:r>
      <w:proofErr w:type="spellStart"/>
      <w:r>
        <w:rPr>
          <w:rStyle w:val="NoneA"/>
          <w:rFonts w:ascii="Arial" w:hAnsi="Arial"/>
          <w:sz w:val="22"/>
          <w:szCs w:val="22"/>
        </w:rPr>
        <w:t>Theriot</w:t>
      </w:r>
      <w:proofErr w:type="spellEnd"/>
      <w:r>
        <w:rPr>
          <w:rStyle w:val="NoneA"/>
          <w:rFonts w:ascii="Arial" w:hAnsi="Arial"/>
          <w:sz w:val="22"/>
          <w:szCs w:val="22"/>
        </w:rPr>
        <w:t xml:space="preserve">, 2014; </w:t>
      </w:r>
      <w:proofErr w:type="spellStart"/>
      <w:r>
        <w:rPr>
          <w:rStyle w:val="NoneA"/>
          <w:rFonts w:ascii="Arial" w:hAnsi="Arial"/>
          <w:sz w:val="22"/>
          <w:szCs w:val="22"/>
        </w:rPr>
        <w:t>Ferreyra</w:t>
      </w:r>
      <w:proofErr w:type="spellEnd"/>
      <w:r>
        <w:rPr>
          <w:rStyle w:val="NoneA"/>
          <w:rFonts w:ascii="Arial" w:hAnsi="Arial"/>
          <w:sz w:val="22"/>
          <w:szCs w:val="22"/>
        </w:rPr>
        <w:t xml:space="preserve">, 2014; Jump, 2014). Taken together these results are a strong indication that the healthy gut microbiota inhibits the growth of </w:t>
      </w:r>
      <w:r>
        <w:rPr>
          <w:rStyle w:val="NoneA"/>
          <w:rFonts w:ascii="Arial" w:hAnsi="Arial"/>
          <w:i/>
          <w:iCs/>
          <w:sz w:val="22"/>
          <w:szCs w:val="22"/>
        </w:rPr>
        <w:t>C. difficile</w:t>
      </w:r>
      <w:r>
        <w:rPr>
          <w:rStyle w:val="NoneA"/>
          <w:rFonts w:ascii="Arial" w:hAnsi="Arial"/>
          <w:sz w:val="22"/>
          <w:szCs w:val="22"/>
        </w:rPr>
        <w:t xml:space="preserve"> through limitation of substrates it needs to grow. The ability of a healthy gut community to exclude </w:t>
      </w:r>
      <w:r>
        <w:rPr>
          <w:rStyle w:val="NoneA"/>
          <w:rFonts w:ascii="Arial" w:hAnsi="Arial"/>
          <w:i/>
          <w:iCs/>
          <w:sz w:val="22"/>
          <w:szCs w:val="22"/>
        </w:rPr>
        <w:t>C. difficile</w:t>
      </w:r>
      <w:r>
        <w:rPr>
          <w:rStyle w:val="NoneA"/>
          <w:rFonts w:ascii="Arial" w:hAnsi="Arial"/>
          <w:sz w:val="22"/>
          <w:szCs w:val="22"/>
        </w:rPr>
        <w:t xml:space="preserve"> colonization is suggestive of the nutrient-niche hypothesis (</w:t>
      </w:r>
      <w:proofErr w:type="spellStart"/>
      <w:r>
        <w:rPr>
          <w:rStyle w:val="NoneA"/>
          <w:rFonts w:ascii="Arial" w:hAnsi="Arial"/>
          <w:sz w:val="22"/>
          <w:szCs w:val="22"/>
        </w:rPr>
        <w:t>Freter</w:t>
      </w:r>
      <w:proofErr w:type="spellEnd"/>
      <w:r>
        <w:rPr>
          <w:rStyle w:val="NoneA"/>
          <w:rFonts w:ascii="Arial" w:hAnsi="Arial"/>
          <w:sz w:val="22"/>
          <w:szCs w:val="22"/>
        </w:rPr>
        <w:t>, 1983; Wilson, 1988) in which an organism must be able to utilize a subset of available resources better than all competitors to colonize the intestine.</w:t>
      </w:r>
    </w:p>
    <w:p w14:paraId="25AED087" w14:textId="77777777" w:rsidR="00E0179A" w:rsidRDefault="00DE694C">
      <w:pPr>
        <w:pStyle w:val="Default"/>
        <w:spacing w:line="480" w:lineRule="auto"/>
        <w:ind w:firstLine="709"/>
        <w:jc w:val="both"/>
      </w:pPr>
      <w:r>
        <w:rPr>
          <w:rStyle w:val="NoneA"/>
          <w:rFonts w:ascii="Arial" w:hAnsi="Arial"/>
          <w:sz w:val="22"/>
          <w:szCs w:val="22"/>
        </w:rPr>
        <w:t xml:space="preserve">Based on its genome sequence and </w:t>
      </w:r>
      <w:r>
        <w:rPr>
          <w:rStyle w:val="NoneA"/>
          <w:rFonts w:ascii="Arial" w:hAnsi="Arial"/>
          <w:i/>
          <w:iCs/>
          <w:sz w:val="22"/>
          <w:szCs w:val="22"/>
        </w:rPr>
        <w:t>in vitro</w:t>
      </w:r>
      <w:r>
        <w:rPr>
          <w:rStyle w:val="NoneA"/>
          <w:rFonts w:ascii="Arial" w:hAnsi="Arial"/>
          <w:sz w:val="22"/>
          <w:szCs w:val="22"/>
        </w:rPr>
        <w:t xml:space="preserve"> growth characteristics, </w:t>
      </w:r>
      <w:r>
        <w:rPr>
          <w:rStyle w:val="NoneA"/>
          <w:rFonts w:ascii="Arial" w:hAnsi="Arial"/>
          <w:i/>
          <w:iCs/>
          <w:sz w:val="22"/>
          <w:szCs w:val="22"/>
        </w:rPr>
        <w:t>C. difficile</w:t>
      </w:r>
      <w:r>
        <w:rPr>
          <w:rStyle w:val="NoneA"/>
          <w:rFonts w:ascii="Arial" w:hAnsi="Arial"/>
          <w:sz w:val="22"/>
          <w:szCs w:val="22"/>
        </w:rPr>
        <w:t xml:space="preserve"> appears to be </w:t>
      </w:r>
      <w:r>
        <w:rPr>
          <w:rStyle w:val="NoneA"/>
          <w:rFonts w:ascii="Arial" w:hAnsi="Arial"/>
          <w:sz w:val="22"/>
          <w:szCs w:val="22"/>
        </w:rPr>
        <w:lastRenderedPageBreak/>
        <w:t xml:space="preserve">able to fill multiple nutrient niches.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i/>
          <w:iCs/>
          <w:sz w:val="22"/>
          <w:szCs w:val="22"/>
        </w:rPr>
        <w:t xml:space="preserve"> </w:t>
      </w:r>
      <w:r>
        <w:rPr>
          <w:rStyle w:val="NoneA"/>
          <w:rFonts w:ascii="Arial" w:hAnsi="Arial"/>
          <w:sz w:val="22"/>
          <w:szCs w:val="22"/>
        </w:rPr>
        <w:t>has a relatively large and mosaic genome, it is amenable to a variety of growth substrates, and is able to colonize a diverse array of hosts suggesting that that it is a bacterial generalist (</w:t>
      </w:r>
      <w:proofErr w:type="spellStart"/>
      <w:r>
        <w:rPr>
          <w:rStyle w:val="NoneA"/>
          <w:rFonts w:ascii="Arial" w:hAnsi="Arial"/>
          <w:sz w:val="22"/>
          <w:szCs w:val="22"/>
        </w:rPr>
        <w:t>Sebaihia</w:t>
      </w:r>
      <w:proofErr w:type="spellEnd"/>
      <w:r>
        <w:rPr>
          <w:rStyle w:val="NoneA"/>
          <w:rFonts w:ascii="Arial" w:hAnsi="Arial"/>
          <w:sz w:val="22"/>
          <w:szCs w:val="22"/>
        </w:rPr>
        <w:t xml:space="preserve">, 2006; Tracy, 2012; </w:t>
      </w:r>
      <w:proofErr w:type="spellStart"/>
      <w:r>
        <w:rPr>
          <w:rStyle w:val="NoneA"/>
          <w:rFonts w:ascii="Arial" w:hAnsi="Arial"/>
          <w:sz w:val="22"/>
          <w:szCs w:val="22"/>
        </w:rPr>
        <w:t>Songer</w:t>
      </w:r>
      <w:proofErr w:type="spellEnd"/>
      <w:r>
        <w:rPr>
          <w:rStyle w:val="NoneA"/>
          <w:rFonts w:ascii="Arial" w:hAnsi="Arial"/>
          <w:sz w:val="22"/>
          <w:szCs w:val="22"/>
        </w:rPr>
        <w:t xml:space="preserve">, 2006). The ability to metabolize a variety of substrates is important since these substrates affect the regulation of genes involved in </w:t>
      </w:r>
      <w:r>
        <w:rPr>
          <w:rStyle w:val="NoneA"/>
          <w:rFonts w:ascii="Arial" w:hAnsi="Arial"/>
          <w:i/>
          <w:iCs/>
          <w:sz w:val="22"/>
          <w:szCs w:val="22"/>
        </w:rPr>
        <w:t xml:space="preserve">C. </w:t>
      </w:r>
      <w:proofErr w:type="spellStart"/>
      <w:r>
        <w:rPr>
          <w:rStyle w:val="NoneA"/>
          <w:rFonts w:ascii="Arial" w:hAnsi="Arial"/>
          <w:i/>
          <w:iCs/>
          <w:sz w:val="22"/>
          <w:szCs w:val="22"/>
        </w:rPr>
        <w:t>difficile</w:t>
      </w:r>
      <w:r>
        <w:rPr>
          <w:rStyle w:val="NoneA"/>
          <w:rFonts w:ascii="Arial" w:hAnsi="Arial"/>
          <w:sz w:val="22"/>
          <w:szCs w:val="22"/>
        </w:rPr>
        <w:t>’s</w:t>
      </w:r>
      <w:proofErr w:type="spellEnd"/>
      <w:r>
        <w:rPr>
          <w:rStyle w:val="NoneA"/>
          <w:rFonts w:ascii="Arial" w:hAnsi="Arial"/>
          <w:sz w:val="22"/>
          <w:szCs w:val="22"/>
        </w:rPr>
        <w:t xml:space="preserve"> pathogenesis. For example, </w:t>
      </w:r>
      <w:r>
        <w:rPr>
          <w:rStyle w:val="NoneA"/>
          <w:rFonts w:ascii="Arial" w:hAnsi="Arial"/>
          <w:i/>
          <w:iCs/>
          <w:sz w:val="22"/>
          <w:szCs w:val="22"/>
        </w:rPr>
        <w:t xml:space="preserve">in vitro </w:t>
      </w:r>
      <w:r>
        <w:rPr>
          <w:rStyle w:val="NoneA"/>
          <w:rFonts w:ascii="Arial" w:hAnsi="Arial"/>
          <w:sz w:val="22"/>
          <w:szCs w:val="22"/>
        </w:rPr>
        <w:t>transcriptomic analysis suggests that high concentrations of easily metabolized carbon sources, such as glucose or amino acids, inhibit toxin gene expression (Neumann-</w:t>
      </w:r>
      <w:proofErr w:type="spellStart"/>
      <w:r>
        <w:rPr>
          <w:rStyle w:val="NoneA"/>
          <w:rFonts w:ascii="Arial" w:hAnsi="Arial"/>
          <w:sz w:val="22"/>
          <w:szCs w:val="22"/>
        </w:rPr>
        <w:t>Schaal</w:t>
      </w:r>
      <w:proofErr w:type="spellEnd"/>
      <w:r>
        <w:rPr>
          <w:rStyle w:val="NoneA"/>
          <w:rFonts w:ascii="Arial" w:hAnsi="Arial"/>
          <w:sz w:val="22"/>
          <w:szCs w:val="22"/>
        </w:rPr>
        <w:t>, 2015) and sporulation (</w:t>
      </w:r>
      <w:proofErr w:type="spellStart"/>
      <w:r>
        <w:rPr>
          <w:rStyle w:val="NoneA"/>
          <w:rFonts w:ascii="Arial" w:hAnsi="Arial"/>
          <w:sz w:val="22"/>
          <w:szCs w:val="22"/>
        </w:rPr>
        <w:t>Nawrocki</w:t>
      </w:r>
      <w:proofErr w:type="spellEnd"/>
      <w:r>
        <w:rPr>
          <w:rStyle w:val="NoneA"/>
          <w:rFonts w:ascii="Arial" w:hAnsi="Arial"/>
          <w:sz w:val="22"/>
          <w:szCs w:val="22"/>
        </w:rPr>
        <w:t xml:space="preserve">, 2016). These genes are regulated by DNA-binding sigma factors, such as the pleiotropic regulator </w:t>
      </w:r>
      <w:proofErr w:type="spellStart"/>
      <w:r>
        <w:rPr>
          <w:rStyle w:val="NoneA"/>
          <w:rFonts w:ascii="Arial" w:hAnsi="Arial"/>
          <w:i/>
          <w:iCs/>
          <w:sz w:val="22"/>
          <w:szCs w:val="22"/>
        </w:rPr>
        <w:t>ccpA</w:t>
      </w:r>
      <w:proofErr w:type="spellEnd"/>
      <w:r>
        <w:rPr>
          <w:rStyle w:val="NoneA"/>
          <w:rFonts w:ascii="Arial" w:hAnsi="Arial"/>
          <w:i/>
          <w:iCs/>
          <w:sz w:val="22"/>
          <w:szCs w:val="22"/>
        </w:rPr>
        <w:t>,</w:t>
      </w:r>
      <w:r>
        <w:rPr>
          <w:rStyle w:val="NoneA"/>
          <w:rFonts w:ascii="Arial" w:hAnsi="Arial"/>
          <w:sz w:val="22"/>
          <w:szCs w:val="22"/>
        </w:rPr>
        <w:t xml:space="preserve"> which are under the control of environmental nutrient concentrations, especially carbohydrates (</w:t>
      </w:r>
      <w:proofErr w:type="spellStart"/>
      <w:r>
        <w:rPr>
          <w:rStyle w:val="NoneA"/>
          <w:rFonts w:ascii="Arial" w:hAnsi="Arial"/>
          <w:sz w:val="22"/>
          <w:szCs w:val="22"/>
        </w:rPr>
        <w:t>Bouillaut</w:t>
      </w:r>
      <w:proofErr w:type="spellEnd"/>
      <w:r>
        <w:rPr>
          <w:rStyle w:val="NoneA"/>
          <w:rFonts w:ascii="Arial" w:hAnsi="Arial"/>
          <w:sz w:val="22"/>
          <w:szCs w:val="22"/>
        </w:rPr>
        <w:t xml:space="preserve">, 2015). Downstream effects of this regulation likely have enormous impact on the lifestyle and metabolic strategy of </w:t>
      </w:r>
      <w:r>
        <w:rPr>
          <w:rStyle w:val="NoneA"/>
          <w:rFonts w:ascii="Arial" w:hAnsi="Arial"/>
          <w:i/>
          <w:iCs/>
          <w:sz w:val="22"/>
          <w:szCs w:val="22"/>
        </w:rPr>
        <w:t>C. difficile</w:t>
      </w:r>
      <w:r>
        <w:rPr>
          <w:rStyle w:val="NoneA"/>
          <w:rFonts w:ascii="Arial" w:hAnsi="Arial"/>
          <w:sz w:val="22"/>
          <w:szCs w:val="22"/>
        </w:rPr>
        <w:t xml:space="preserve"> when colonizing across sensitive hosts.</w:t>
      </w:r>
    </w:p>
    <w:p w14:paraId="3E8294B3" w14:textId="77777777" w:rsidR="00E0179A" w:rsidRDefault="00DE694C">
      <w:pPr>
        <w:pStyle w:val="Default"/>
        <w:spacing w:line="480" w:lineRule="auto"/>
        <w:jc w:val="both"/>
      </w:pPr>
      <w:r>
        <w:rPr>
          <w:rStyle w:val="NoneA"/>
          <w:rFonts w:ascii="Arial" w:eastAsia="Arial" w:hAnsi="Arial" w:cs="Arial"/>
          <w:sz w:val="22"/>
          <w:szCs w:val="22"/>
        </w:rPr>
        <w:tab/>
        <w:t xml:space="preserve">Previous transcriptomic studies of </w:t>
      </w:r>
      <w:r>
        <w:rPr>
          <w:rStyle w:val="NoneA"/>
          <w:rFonts w:ascii="Arial" w:hAnsi="Arial"/>
          <w:i/>
          <w:iCs/>
          <w:sz w:val="22"/>
          <w:szCs w:val="22"/>
        </w:rPr>
        <w:t>C. difficile</w:t>
      </w:r>
      <w:r>
        <w:rPr>
          <w:rStyle w:val="NoneA"/>
          <w:rFonts w:ascii="Arial" w:hAnsi="Arial"/>
          <w:sz w:val="22"/>
          <w:szCs w:val="22"/>
        </w:rPr>
        <w:t xml:space="preserve"> have mainly focused on transcription of virulence factors, </w:t>
      </w:r>
      <w:r>
        <w:rPr>
          <w:rStyle w:val="NoneA"/>
          <w:rFonts w:ascii="Arial" w:hAnsi="Arial"/>
          <w:i/>
          <w:iCs/>
          <w:sz w:val="22"/>
          <w:szCs w:val="22"/>
        </w:rPr>
        <w:t xml:space="preserve">in vitro </w:t>
      </w:r>
      <w:r>
        <w:rPr>
          <w:rStyle w:val="NoneA"/>
          <w:rFonts w:ascii="Arial" w:hAnsi="Arial"/>
          <w:sz w:val="22"/>
          <w:szCs w:val="22"/>
        </w:rPr>
        <w:t>(</w:t>
      </w:r>
      <w:proofErr w:type="spellStart"/>
      <w:r>
        <w:rPr>
          <w:rStyle w:val="NoneA"/>
          <w:rFonts w:ascii="Arial" w:hAnsi="Arial"/>
          <w:sz w:val="22"/>
          <w:szCs w:val="22"/>
        </w:rPr>
        <w:t>Matamouros</w:t>
      </w:r>
      <w:proofErr w:type="spellEnd"/>
      <w:r>
        <w:rPr>
          <w:rStyle w:val="NoneA"/>
          <w:rFonts w:ascii="Arial" w:hAnsi="Arial"/>
          <w:sz w:val="22"/>
          <w:szCs w:val="22"/>
        </w:rPr>
        <w:t xml:space="preserve">, 2007; </w:t>
      </w:r>
      <w:proofErr w:type="spellStart"/>
      <w:r>
        <w:rPr>
          <w:rStyle w:val="NoneA"/>
          <w:rFonts w:ascii="Arial" w:hAnsi="Arial"/>
          <w:sz w:val="22"/>
          <w:szCs w:val="22"/>
        </w:rPr>
        <w:t>Antunes</w:t>
      </w:r>
      <w:proofErr w:type="spellEnd"/>
      <w:r>
        <w:rPr>
          <w:rStyle w:val="NoneA"/>
          <w:rFonts w:ascii="Arial" w:hAnsi="Arial"/>
          <w:sz w:val="22"/>
          <w:szCs w:val="22"/>
        </w:rPr>
        <w:t>, 2011), with some work characterizing transcription during colonization of germ free mice (</w:t>
      </w:r>
      <w:proofErr w:type="spellStart"/>
      <w:r>
        <w:rPr>
          <w:rStyle w:val="NoneA"/>
          <w:rFonts w:ascii="Arial" w:hAnsi="Arial"/>
          <w:sz w:val="22"/>
          <w:szCs w:val="22"/>
        </w:rPr>
        <w:t>Janoir</w:t>
      </w:r>
      <w:proofErr w:type="spellEnd"/>
      <w:r>
        <w:rPr>
          <w:rStyle w:val="NoneA"/>
          <w:rFonts w:ascii="Arial" w:hAnsi="Arial"/>
          <w:sz w:val="22"/>
          <w:szCs w:val="22"/>
        </w:rPr>
        <w:t xml:space="preserve">, 2013; </w:t>
      </w:r>
      <w:proofErr w:type="spellStart"/>
      <w:r>
        <w:rPr>
          <w:rStyle w:val="NoneA"/>
          <w:rFonts w:ascii="Arial" w:hAnsi="Arial"/>
          <w:sz w:val="22"/>
          <w:szCs w:val="22"/>
        </w:rPr>
        <w:t>Kansau</w:t>
      </w:r>
      <w:proofErr w:type="spellEnd"/>
      <w:r>
        <w:rPr>
          <w:rStyle w:val="NoneA"/>
          <w:rFonts w:ascii="Arial" w:hAnsi="Arial"/>
          <w:sz w:val="22"/>
          <w:szCs w:val="22"/>
        </w:rPr>
        <w:t xml:space="preserve">, 2016). Relevant to our hypothesis, </w:t>
      </w:r>
      <w:r>
        <w:rPr>
          <w:rStyle w:val="NoneA"/>
          <w:rFonts w:ascii="Arial" w:hAnsi="Arial"/>
          <w:i/>
          <w:iCs/>
          <w:sz w:val="22"/>
          <w:szCs w:val="22"/>
        </w:rPr>
        <w:t>C. difficile</w:t>
      </w:r>
      <w:r>
        <w:rPr>
          <w:rStyle w:val="NoneA"/>
          <w:rFonts w:ascii="Arial" w:hAnsi="Arial"/>
          <w:sz w:val="22"/>
          <w:szCs w:val="22"/>
        </w:rPr>
        <w:t xml:space="preserve"> up-regulated several </w:t>
      </w:r>
      <w:proofErr w:type="spellStart"/>
      <w:r>
        <w:rPr>
          <w:rStyle w:val="NoneA"/>
          <w:rFonts w:ascii="Arial" w:hAnsi="Arial"/>
          <w:sz w:val="22"/>
          <w:szCs w:val="22"/>
        </w:rPr>
        <w:t>phosphotransferase</w:t>
      </w:r>
      <w:proofErr w:type="spellEnd"/>
      <w:r>
        <w:rPr>
          <w:rStyle w:val="NoneA"/>
          <w:rFonts w:ascii="Arial" w:hAnsi="Arial"/>
          <w:sz w:val="22"/>
          <w:szCs w:val="22"/>
        </w:rPr>
        <w:t xml:space="preserve"> systems (PTS) and ABC transporters in germ free mice, alluding to metabolic adaptation to nutrient availability </w:t>
      </w:r>
      <w:r>
        <w:rPr>
          <w:rStyle w:val="NoneA"/>
          <w:rFonts w:ascii="Arial" w:hAnsi="Arial"/>
          <w:i/>
          <w:iCs/>
          <w:sz w:val="22"/>
          <w:szCs w:val="22"/>
        </w:rPr>
        <w:t>in vivo</w:t>
      </w:r>
      <w:r>
        <w:rPr>
          <w:rStyle w:val="NoneA"/>
          <w:rFonts w:ascii="Arial" w:hAnsi="Arial"/>
          <w:sz w:val="22"/>
          <w:szCs w:val="22"/>
        </w:rPr>
        <w:t xml:space="preserve"> (</w:t>
      </w:r>
      <w:proofErr w:type="spellStart"/>
      <w:r>
        <w:rPr>
          <w:rStyle w:val="NoneA"/>
          <w:rFonts w:ascii="Arial" w:hAnsi="Arial"/>
          <w:sz w:val="22"/>
          <w:szCs w:val="22"/>
        </w:rPr>
        <w:t>Kansau</w:t>
      </w:r>
      <w:proofErr w:type="spellEnd"/>
      <w:r>
        <w:rPr>
          <w:rStyle w:val="NoneA"/>
          <w:rFonts w:ascii="Arial" w:hAnsi="Arial"/>
          <w:sz w:val="22"/>
          <w:szCs w:val="22"/>
        </w:rPr>
        <w:t xml:space="preserve">, 2016). Although these analyses are informative, they are either primarily directed toward the expression of virulence factors or lack the context of the gut microbiota which </w:t>
      </w:r>
      <w:r>
        <w:rPr>
          <w:rStyle w:val="NoneA"/>
          <w:rFonts w:ascii="Arial" w:hAnsi="Arial"/>
          <w:i/>
          <w:iCs/>
          <w:sz w:val="22"/>
          <w:szCs w:val="22"/>
        </w:rPr>
        <w:t>C. difficile</w:t>
      </w:r>
      <w:r>
        <w:rPr>
          <w:rStyle w:val="NoneA"/>
          <w:rFonts w:ascii="Arial" w:hAnsi="Arial"/>
          <w:sz w:val="22"/>
          <w:szCs w:val="22"/>
        </w:rPr>
        <w:t xml:space="preserve"> must compete against for substrates. Metabolomic analyses have also been used to more directly assay changes in bacterial metabolism as they relate to CDI (</w:t>
      </w:r>
      <w:proofErr w:type="spellStart"/>
      <w:r>
        <w:rPr>
          <w:rStyle w:val="NoneA"/>
          <w:rFonts w:ascii="Arial" w:hAnsi="Arial"/>
          <w:sz w:val="22"/>
          <w:szCs w:val="22"/>
        </w:rPr>
        <w:t>Theriot</w:t>
      </w:r>
      <w:proofErr w:type="spellEnd"/>
      <w:r>
        <w:rPr>
          <w:rStyle w:val="NoneA"/>
          <w:rFonts w:ascii="Arial" w:hAnsi="Arial"/>
          <w:sz w:val="22"/>
          <w:szCs w:val="22"/>
        </w:rPr>
        <w:t xml:space="preserve">, 2013; Jump, 2014); however, these methods cannot focus on </w:t>
      </w:r>
      <w:r>
        <w:rPr>
          <w:rStyle w:val="NoneA"/>
          <w:rFonts w:ascii="Arial" w:hAnsi="Arial"/>
          <w:i/>
          <w:iCs/>
          <w:sz w:val="22"/>
          <w:szCs w:val="22"/>
        </w:rPr>
        <w:t>C. difficile</w:t>
      </w:r>
      <w:r>
        <w:rPr>
          <w:rStyle w:val="NoneA"/>
          <w:rFonts w:ascii="Arial" w:hAnsi="Arial"/>
          <w:sz w:val="22"/>
          <w:szCs w:val="22"/>
        </w:rPr>
        <w:t xml:space="preserve"> specifically and more closely exhibit echoes of metabolism, not currently active processes. In contrast to these methods, </w:t>
      </w:r>
      <w:r>
        <w:rPr>
          <w:rStyle w:val="NoneA"/>
          <w:rFonts w:ascii="Arial" w:hAnsi="Arial"/>
          <w:i/>
          <w:iCs/>
          <w:sz w:val="22"/>
          <w:szCs w:val="22"/>
        </w:rPr>
        <w:t>in vivo</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transcriptomic analysis from SPF animals may provide unique insight into its active metabolic pathways in a more realistic model of infection. Integrating transcriptomic data with genome-scale metabolic modeling has previously aided in identifying the most active aspects of an organism’s metabolism and </w:t>
      </w:r>
      <w:proofErr w:type="gramStart"/>
      <w:r>
        <w:rPr>
          <w:rStyle w:val="NoneA"/>
          <w:rFonts w:ascii="Arial" w:hAnsi="Arial"/>
          <w:sz w:val="22"/>
          <w:szCs w:val="22"/>
        </w:rPr>
        <w:t>which substrates are preferred by the organism</w:t>
      </w:r>
      <w:proofErr w:type="gramEnd"/>
      <w:r>
        <w:rPr>
          <w:rStyle w:val="NoneA"/>
          <w:rFonts w:ascii="Arial" w:hAnsi="Arial"/>
          <w:sz w:val="22"/>
          <w:szCs w:val="22"/>
        </w:rPr>
        <w:t xml:space="preserve"> (</w:t>
      </w:r>
      <w:proofErr w:type="spellStart"/>
      <w:r>
        <w:rPr>
          <w:rStyle w:val="NoneA"/>
          <w:rFonts w:ascii="Arial" w:hAnsi="Arial"/>
          <w:sz w:val="22"/>
          <w:szCs w:val="22"/>
        </w:rPr>
        <w:t>Patil</w:t>
      </w:r>
      <w:proofErr w:type="spellEnd"/>
      <w:r>
        <w:rPr>
          <w:rStyle w:val="NoneA"/>
          <w:rFonts w:ascii="Arial" w:hAnsi="Arial"/>
          <w:sz w:val="22"/>
          <w:szCs w:val="22"/>
        </w:rPr>
        <w:t xml:space="preserve">, 2005; </w:t>
      </w:r>
      <w:proofErr w:type="spellStart"/>
      <w:r>
        <w:rPr>
          <w:rStyle w:val="NoneA"/>
          <w:rFonts w:ascii="Arial" w:hAnsi="Arial"/>
          <w:sz w:val="22"/>
          <w:szCs w:val="22"/>
        </w:rPr>
        <w:t>Borenstein</w:t>
      </w:r>
      <w:proofErr w:type="spellEnd"/>
      <w:r>
        <w:rPr>
          <w:rStyle w:val="NoneA"/>
          <w:rFonts w:ascii="Arial" w:hAnsi="Arial"/>
          <w:sz w:val="22"/>
          <w:szCs w:val="22"/>
        </w:rPr>
        <w:t xml:space="preserve">, 2008; </w:t>
      </w:r>
      <w:proofErr w:type="spellStart"/>
      <w:r>
        <w:rPr>
          <w:rStyle w:val="NoneA"/>
          <w:rFonts w:ascii="Arial" w:hAnsi="Arial"/>
          <w:sz w:val="22"/>
          <w:szCs w:val="22"/>
        </w:rPr>
        <w:t>Suthers</w:t>
      </w:r>
      <w:proofErr w:type="spellEnd"/>
      <w:r>
        <w:rPr>
          <w:rStyle w:val="NoneA"/>
          <w:rFonts w:ascii="Arial" w:hAnsi="Arial"/>
          <w:sz w:val="22"/>
          <w:szCs w:val="22"/>
        </w:rPr>
        <w:t xml:space="preserve">, 2009). Apply these methods to study </w:t>
      </w:r>
      <w:r>
        <w:rPr>
          <w:rStyle w:val="NoneA"/>
          <w:rFonts w:ascii="Arial" w:hAnsi="Arial"/>
          <w:i/>
          <w:iCs/>
          <w:sz w:val="22"/>
          <w:szCs w:val="22"/>
        </w:rPr>
        <w:t>C. difficile</w:t>
      </w:r>
      <w:r>
        <w:rPr>
          <w:rStyle w:val="NoneA"/>
          <w:rFonts w:ascii="Arial" w:hAnsi="Arial"/>
          <w:sz w:val="22"/>
          <w:szCs w:val="22"/>
        </w:rPr>
        <w:t xml:space="preserve"> colonization would allow us to directly test our hypothesis.</w:t>
      </w:r>
    </w:p>
    <w:p w14:paraId="328F5FB5" w14:textId="77777777" w:rsidR="00E0179A" w:rsidRDefault="00DE694C">
      <w:pPr>
        <w:pStyle w:val="Default"/>
        <w:spacing w:line="480" w:lineRule="auto"/>
        <w:ind w:firstLine="709"/>
        <w:jc w:val="both"/>
      </w:pPr>
      <w:r>
        <w:rPr>
          <w:rStyle w:val="NoneA"/>
          <w:rFonts w:ascii="Arial" w:hAnsi="Arial"/>
          <w:sz w:val="22"/>
          <w:szCs w:val="22"/>
        </w:rPr>
        <w:t xml:space="preserve">Based on the ability of </w:t>
      </w:r>
      <w:r>
        <w:rPr>
          <w:rStyle w:val="NoneA"/>
          <w:rFonts w:ascii="Arial" w:hAnsi="Arial"/>
          <w:i/>
          <w:iCs/>
          <w:sz w:val="22"/>
          <w:szCs w:val="22"/>
        </w:rPr>
        <w:t>C. difficile</w:t>
      </w:r>
      <w:r>
        <w:rPr>
          <w:rStyle w:val="NoneA"/>
          <w:rFonts w:ascii="Arial" w:hAnsi="Arial"/>
          <w:sz w:val="22"/>
          <w:szCs w:val="22"/>
        </w:rPr>
        <w:t xml:space="preserve"> 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 </w:t>
      </w:r>
      <w:r>
        <w:rPr>
          <w:rStyle w:val="NoneA"/>
          <w:rFonts w:ascii="Arial" w:hAnsi="Arial"/>
          <w:i/>
          <w:iCs/>
          <w:sz w:val="22"/>
          <w:szCs w:val="22"/>
        </w:rPr>
        <w:t>C. difficile</w:t>
      </w:r>
      <w:r>
        <w:rPr>
          <w:rStyle w:val="NoneA"/>
          <w:rFonts w:ascii="Arial" w:hAnsi="Arial"/>
          <w:sz w:val="22"/>
          <w:szCs w:val="22"/>
        </w:rPr>
        <w:t xml:space="preserve"> to the gut environment caused by different classes of antibiotics (Fig. 1A). The antibiotics used in this study included cefoperazone, clindamycin, and streptomycin (Table 1). These antibiotics differentially affect the structure of the gut microbiota (Schubert, 2015). Each has also been shown to alter the gut metabolome relative to untreated animals (</w:t>
      </w:r>
      <w:proofErr w:type="spellStart"/>
      <w:r>
        <w:rPr>
          <w:rStyle w:val="NoneA"/>
          <w:rFonts w:ascii="Arial" w:hAnsi="Arial"/>
          <w:sz w:val="22"/>
          <w:szCs w:val="22"/>
        </w:rPr>
        <w:t>Antunes</w:t>
      </w:r>
      <w:proofErr w:type="spellEnd"/>
      <w:r>
        <w:rPr>
          <w:rStyle w:val="NoneA"/>
          <w:rFonts w:ascii="Arial" w:hAnsi="Arial"/>
          <w:sz w:val="22"/>
          <w:szCs w:val="22"/>
        </w:rPr>
        <w:t xml:space="preserve">, 2011; </w:t>
      </w:r>
      <w:proofErr w:type="spellStart"/>
      <w:r>
        <w:rPr>
          <w:rStyle w:val="NoneA"/>
          <w:rFonts w:ascii="Arial" w:hAnsi="Arial"/>
          <w:sz w:val="22"/>
          <w:szCs w:val="22"/>
        </w:rPr>
        <w:t>Theriot</w:t>
      </w:r>
      <w:proofErr w:type="spellEnd"/>
      <w:r>
        <w:rPr>
          <w:rStyle w:val="NoneA"/>
          <w:rFonts w:ascii="Arial" w:hAnsi="Arial"/>
          <w:sz w:val="22"/>
          <w:szCs w:val="22"/>
        </w:rPr>
        <w:t xml:space="preserve">, 2014; Jump, 2014). As such, we predicted that </w:t>
      </w:r>
      <w:r>
        <w:rPr>
          <w:rStyle w:val="NoneA"/>
          <w:rFonts w:ascii="Arial" w:hAnsi="Arial"/>
          <w:i/>
          <w:iCs/>
          <w:sz w:val="22"/>
          <w:szCs w:val="22"/>
        </w:rPr>
        <w:t>C. difficile</w:t>
      </w:r>
      <w:r>
        <w:rPr>
          <w:rStyle w:val="NoneA"/>
          <w:rFonts w:ascii="Arial" w:hAnsi="Arial"/>
          <w:sz w:val="22"/>
          <w:szCs w:val="22"/>
        </w:rPr>
        <w:t xml:space="preserve"> would encounter a unique subset of nutrients and competitors in each environment, which would necessitate distinct adaptive responses. To determine whether </w:t>
      </w:r>
      <w:r>
        <w:rPr>
          <w:rStyle w:val="NoneA"/>
          <w:rFonts w:ascii="Arial" w:hAnsi="Arial"/>
          <w:i/>
          <w:iCs/>
          <w:sz w:val="22"/>
          <w:szCs w:val="22"/>
        </w:rPr>
        <w:t>C. difficile</w:t>
      </w:r>
      <w:r>
        <w:rPr>
          <w:rStyle w:val="NoneA"/>
          <w:rFonts w:ascii="Arial" w:hAnsi="Arial"/>
          <w:sz w:val="22"/>
          <w:szCs w:val="22"/>
        </w:rPr>
        <w:t xml:space="preserve"> is a generalist and differentially responds to each condition, we assayed for differences in the amount of sporulation and toxin activity phenotypes and used metabolic models built using </w:t>
      </w:r>
      <w:r>
        <w:rPr>
          <w:rStyle w:val="NoneA"/>
          <w:rFonts w:ascii="Arial" w:hAnsi="Arial"/>
          <w:i/>
          <w:iCs/>
          <w:sz w:val="22"/>
          <w:szCs w:val="22"/>
        </w:rPr>
        <w:t xml:space="preserve">C. difficile </w:t>
      </w:r>
      <w:r>
        <w:rPr>
          <w:rStyle w:val="NoneA"/>
          <w:rFonts w:ascii="Arial" w:hAnsi="Arial"/>
          <w:sz w:val="22"/>
          <w:szCs w:val="22"/>
        </w:rPr>
        <w:t xml:space="preserve">expression data. In each of the three antibiotic conditions we challenged with </w:t>
      </w:r>
      <w:r>
        <w:rPr>
          <w:rStyle w:val="NoneA"/>
          <w:rFonts w:ascii="Arial" w:hAnsi="Arial"/>
          <w:i/>
          <w:iCs/>
          <w:sz w:val="22"/>
          <w:szCs w:val="22"/>
        </w:rPr>
        <w:t>C. difficile</w:t>
      </w:r>
      <w:r>
        <w:rPr>
          <w:rStyle w:val="NoneA"/>
          <w:rFonts w:ascii="Arial" w:hAnsi="Arial"/>
          <w:sz w:val="22"/>
          <w:szCs w:val="22"/>
        </w:rPr>
        <w:t xml:space="preserve">, as well as in germ free mice, we observed that </w:t>
      </w:r>
      <w:r>
        <w:rPr>
          <w:rStyle w:val="NoneA"/>
          <w:rFonts w:ascii="Arial" w:hAnsi="Arial"/>
          <w:i/>
          <w:iCs/>
          <w:sz w:val="22"/>
          <w:szCs w:val="22"/>
        </w:rPr>
        <w:t xml:space="preserve">C. difficile </w:t>
      </w:r>
      <w:r>
        <w:rPr>
          <w:rStyle w:val="NoneA"/>
          <w:rFonts w:ascii="Arial" w:hAnsi="Arial"/>
          <w:sz w:val="22"/>
          <w:szCs w:val="22"/>
        </w:rPr>
        <w:t>adapted its nutrient utilization profile to colonize to high levels and express its virulence factors.</w:t>
      </w:r>
    </w:p>
    <w:p w14:paraId="415783F0" w14:textId="77777777" w:rsidR="00E0179A" w:rsidRDefault="00E0179A">
      <w:pPr>
        <w:pStyle w:val="Default"/>
        <w:spacing w:line="480" w:lineRule="auto"/>
        <w:ind w:firstLine="709"/>
        <w:jc w:val="both"/>
        <w:rPr>
          <w:rFonts w:ascii="Arial" w:eastAsia="Arial" w:hAnsi="Arial" w:cs="Arial"/>
          <w:sz w:val="22"/>
          <w:szCs w:val="22"/>
        </w:rPr>
      </w:pPr>
    </w:p>
    <w:p w14:paraId="556D5837" w14:textId="77777777" w:rsidR="00E0179A" w:rsidRDefault="00DE694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Results</w:t>
      </w:r>
    </w:p>
    <w:p w14:paraId="5EDE2180" w14:textId="77777777" w:rsidR="00E0179A" w:rsidRDefault="00DE694C">
      <w:pPr>
        <w:pStyle w:val="Default"/>
        <w:spacing w:line="480" w:lineRule="auto"/>
        <w:jc w:val="both"/>
      </w:pPr>
      <w:r>
        <w:rPr>
          <w:rStyle w:val="NoneA"/>
          <w:rFonts w:ascii="Arial" w:hAnsi="Arial"/>
          <w:b/>
          <w:bCs/>
          <w:sz w:val="22"/>
          <w:szCs w:val="22"/>
        </w:rPr>
        <w:t xml:space="preserve">Levels of </w:t>
      </w:r>
      <w:r>
        <w:rPr>
          <w:rStyle w:val="NoneA"/>
          <w:rFonts w:ascii="Arial" w:hAnsi="Arial"/>
          <w:b/>
          <w:bCs/>
          <w:i/>
          <w:iCs/>
          <w:sz w:val="22"/>
          <w:szCs w:val="22"/>
        </w:rPr>
        <w:t xml:space="preserve">C. difficile </w:t>
      </w:r>
      <w:r>
        <w:rPr>
          <w:rStyle w:val="NoneA"/>
          <w:rFonts w:ascii="Arial" w:hAnsi="Arial"/>
          <w:b/>
          <w:bCs/>
          <w:sz w:val="22"/>
          <w:szCs w:val="22"/>
        </w:rPr>
        <w:t>sporulation and toxin activity vary between antibiotic-treated specific pathogen free and germ free mice.</w:t>
      </w:r>
    </w:p>
    <w:p w14:paraId="0AB81E72" w14:textId="77777777" w:rsidR="00E0179A" w:rsidRDefault="00DE694C">
      <w:pPr>
        <w:pStyle w:val="Default"/>
        <w:spacing w:line="480" w:lineRule="auto"/>
        <w:jc w:val="both"/>
      </w:pPr>
      <w:r>
        <w:rPr>
          <w:rStyle w:val="NoneA"/>
          <w:rFonts w:ascii="Arial" w:eastAsia="Arial" w:hAnsi="Arial" w:cs="Arial"/>
          <w:sz w:val="22"/>
          <w:szCs w:val="22"/>
        </w:rPr>
        <w:tab/>
        <w:t xml:space="preserve">Due to the connection between metabolism and sporulation and toxin production in </w:t>
      </w:r>
      <w:r>
        <w:rPr>
          <w:rStyle w:val="NoneA"/>
          <w:rFonts w:ascii="Arial" w:hAnsi="Arial"/>
          <w:i/>
          <w:iCs/>
          <w:sz w:val="22"/>
          <w:szCs w:val="22"/>
        </w:rPr>
        <w:t>C. difficile</w:t>
      </w:r>
      <w:r>
        <w:rPr>
          <w:rStyle w:val="NoneA"/>
          <w:rFonts w:ascii="Arial" w:hAnsi="Arial"/>
          <w:sz w:val="22"/>
          <w:szCs w:val="22"/>
        </w:rPr>
        <w:t xml:space="preserve">, we measured both phenotypes at 18 hours post infection. This time period was selected based on previous work indicating this was a time that would yield the highest number of </w:t>
      </w:r>
      <w:r>
        <w:rPr>
          <w:rStyle w:val="NoneA"/>
          <w:rFonts w:ascii="Arial" w:hAnsi="Arial"/>
          <w:i/>
          <w:iCs/>
          <w:sz w:val="22"/>
          <w:szCs w:val="22"/>
        </w:rPr>
        <w:t>C. difficile</w:t>
      </w:r>
      <w:r>
        <w:rPr>
          <w:rStyle w:val="NoneA"/>
          <w:rFonts w:ascii="Arial" w:hAnsi="Arial"/>
          <w:sz w:val="22"/>
          <w:szCs w:val="22"/>
        </w:rPr>
        <w:t xml:space="preserve"> vegetative cells in the cecum relative to the number of spores (</w:t>
      </w:r>
      <w:proofErr w:type="spellStart"/>
      <w:r>
        <w:rPr>
          <w:rStyle w:val="NoneA"/>
          <w:rFonts w:ascii="Arial" w:hAnsi="Arial"/>
          <w:sz w:val="22"/>
          <w:szCs w:val="22"/>
        </w:rPr>
        <w:t>Koenigsknecht</w:t>
      </w:r>
      <w:proofErr w:type="spellEnd"/>
      <w:r>
        <w:rPr>
          <w:rStyle w:val="NoneA"/>
          <w:rFonts w:ascii="Arial" w:hAnsi="Arial"/>
          <w:sz w:val="22"/>
          <w:szCs w:val="22"/>
        </w:rPr>
        <w:t xml:space="preserve">, 2015). There was not a significant difference in the number of vegetative cells between any susceptible </w:t>
      </w:r>
      <w:proofErr w:type="gramStart"/>
      <w:r>
        <w:rPr>
          <w:rStyle w:val="NoneA"/>
          <w:rFonts w:ascii="Arial" w:hAnsi="Arial"/>
          <w:sz w:val="22"/>
          <w:szCs w:val="22"/>
        </w:rPr>
        <w:t>condition</w:t>
      </w:r>
      <w:proofErr w:type="gramEnd"/>
      <w:r>
        <w:rPr>
          <w:rStyle w:val="NoneA"/>
          <w:rFonts w:ascii="Arial" w:hAnsi="Arial"/>
          <w:sz w:val="22"/>
          <w:szCs w:val="22"/>
        </w:rPr>
        <w:t xml:space="preserve"> tested (</w:t>
      </w:r>
      <w:r>
        <w:rPr>
          <w:rStyle w:val="NoneA"/>
          <w:rFonts w:ascii="Arial" w:hAnsi="Arial"/>
          <w:i/>
          <w:iCs/>
          <w:sz w:val="22"/>
          <w:szCs w:val="22"/>
        </w:rPr>
        <w:t>P</w:t>
      </w:r>
      <w:r>
        <w:rPr>
          <w:rStyle w:val="NoneA"/>
          <w:rFonts w:ascii="Arial" w:hAnsi="Arial"/>
          <w:sz w:val="22"/>
          <w:szCs w:val="22"/>
        </w:rPr>
        <w:t xml:space="preserve"> &gt; 0.05; Fig. 2a). All antibiotic treated specific pathogen free (SPF) and germ free (GF) animals were colonized to ~1×10</w:t>
      </w:r>
      <w:r>
        <w:rPr>
          <w:rStyle w:val="NoneA"/>
          <w:rFonts w:ascii="Arial" w:hAnsi="Arial"/>
          <w:sz w:val="22"/>
          <w:szCs w:val="22"/>
          <w:vertAlign w:val="superscript"/>
        </w:rPr>
        <w:t>8</w:t>
      </w:r>
      <w:r>
        <w:rPr>
          <w:rStyle w:val="NoneA"/>
          <w:rFonts w:ascii="Arial" w:hAnsi="Arial"/>
          <w:sz w:val="22"/>
          <w:szCs w:val="22"/>
        </w:rPr>
        <w:t xml:space="preserve"> </w:t>
      </w:r>
      <w:proofErr w:type="spellStart"/>
      <w:r>
        <w:rPr>
          <w:rStyle w:val="NoneA"/>
          <w:rFonts w:ascii="Arial" w:hAnsi="Arial"/>
          <w:sz w:val="22"/>
          <w:szCs w:val="22"/>
        </w:rPr>
        <w:t>C.f.u</w:t>
      </w:r>
      <w:proofErr w:type="spellEnd"/>
      <w:r>
        <w:rPr>
          <w:rStyle w:val="NoneA"/>
          <w:rFonts w:ascii="Arial" w:hAnsi="Arial"/>
          <w:sz w:val="22"/>
          <w:szCs w:val="22"/>
        </w:rPr>
        <w:t xml:space="preserve">. per gram of content, while untreated SPF mice maintained colonization resistance to </w:t>
      </w:r>
      <w:r>
        <w:rPr>
          <w:rStyle w:val="NoneA"/>
          <w:rFonts w:ascii="Arial" w:hAnsi="Arial"/>
          <w:i/>
          <w:iCs/>
          <w:sz w:val="22"/>
          <w:szCs w:val="22"/>
        </w:rPr>
        <w:t>C. difficile</w:t>
      </w:r>
      <w:r>
        <w:rPr>
          <w:rStyle w:val="NoneA"/>
          <w:rFonts w:ascii="Arial" w:hAnsi="Arial"/>
          <w:sz w:val="22"/>
          <w:szCs w:val="22"/>
        </w:rPr>
        <w:t xml:space="preserve">. Despite having the same number of vegetative </w:t>
      </w:r>
      <w:r>
        <w:rPr>
          <w:rStyle w:val="NoneA"/>
          <w:rFonts w:ascii="Arial" w:hAnsi="Arial"/>
          <w:i/>
          <w:iCs/>
          <w:sz w:val="22"/>
          <w:szCs w:val="22"/>
        </w:rPr>
        <w:t>C. difficile</w:t>
      </w:r>
      <w:r>
        <w:rPr>
          <w:rStyle w:val="NoneA"/>
          <w:rFonts w:ascii="Arial" w:hAnsi="Arial"/>
          <w:sz w:val="22"/>
          <w:szCs w:val="22"/>
        </w:rPr>
        <w:t xml:space="preserve"> cells, large differences were detected in the density of </w:t>
      </w:r>
      <w:r>
        <w:rPr>
          <w:rStyle w:val="NoneA"/>
          <w:rFonts w:ascii="Arial" w:hAnsi="Arial"/>
          <w:i/>
          <w:iCs/>
          <w:sz w:val="22"/>
          <w:szCs w:val="22"/>
        </w:rPr>
        <w:t>C. difficile</w:t>
      </w:r>
      <w:r>
        <w:rPr>
          <w:rStyle w:val="NoneA"/>
          <w:rFonts w:ascii="Arial" w:hAnsi="Arial"/>
          <w:sz w:val="22"/>
          <w:szCs w:val="22"/>
        </w:rPr>
        <w:t xml:space="preserve"> spores. Significantly more spores (</w:t>
      </w:r>
      <w:r>
        <w:rPr>
          <w:rStyle w:val="NoneA"/>
          <w:rFonts w:ascii="Arial" w:hAnsi="Arial"/>
          <w:i/>
          <w:iCs/>
          <w:sz w:val="22"/>
          <w:szCs w:val="22"/>
        </w:rPr>
        <w:t>P</w:t>
      </w:r>
      <w:r>
        <w:rPr>
          <w:rStyle w:val="NoneA"/>
          <w:rFonts w:ascii="Arial" w:hAnsi="Arial"/>
          <w:sz w:val="22"/>
          <w:szCs w:val="22"/>
        </w:rPr>
        <w:t xml:space="preserve"> &lt; 0.001) were detected in gnotobiotic mice than in the antibiotic treated mice (Fig. 2b). The spore densities in both streptomycin and clindamycin-treated mice were significantly higher than that in cefoperazone-treated mice. There was significantly more toxin titer in gnotobiotic animals than any other colonized group (</w:t>
      </w:r>
      <w:r>
        <w:rPr>
          <w:rStyle w:val="NoneA"/>
          <w:rFonts w:ascii="Arial" w:hAnsi="Arial"/>
          <w:i/>
          <w:iCs/>
          <w:sz w:val="22"/>
          <w:szCs w:val="22"/>
        </w:rPr>
        <w:t>P</w:t>
      </w:r>
      <w:r>
        <w:rPr>
          <w:rStyle w:val="NoneA"/>
          <w:rFonts w:ascii="Arial" w:hAnsi="Arial"/>
          <w:sz w:val="22"/>
          <w:szCs w:val="22"/>
        </w:rPr>
        <w:t xml:space="preserve"> &lt; 0.01), but toxin titer also varied between antibiotic treatment groups (Fig. 2c). Although similar toxin titers were found in both the cefoperazone and clindamycin-treated groups, toxin titer was not detectable in the streptomycin-treated animals. These results indicate that </w:t>
      </w:r>
      <w:r>
        <w:rPr>
          <w:rStyle w:val="NoneA"/>
          <w:rFonts w:ascii="Arial" w:hAnsi="Arial"/>
          <w:i/>
          <w:iCs/>
          <w:sz w:val="22"/>
          <w:szCs w:val="22"/>
        </w:rPr>
        <w:t>C. difficile</w:t>
      </w:r>
      <w:r>
        <w:rPr>
          <w:rStyle w:val="NoneA"/>
          <w:rFonts w:ascii="Arial" w:hAnsi="Arial"/>
          <w:sz w:val="22"/>
          <w:szCs w:val="22"/>
        </w:rPr>
        <w:t xml:space="preserve"> was able to colonize different communities to a consistently high level, but that the density of spores and toxin titer varied by treatment and phenotypes have been linked to environmental concentrations of growth substrates for </w:t>
      </w:r>
      <w:r>
        <w:rPr>
          <w:rStyle w:val="NoneA"/>
          <w:rFonts w:ascii="Arial" w:hAnsi="Arial"/>
          <w:i/>
          <w:iCs/>
          <w:sz w:val="22"/>
          <w:szCs w:val="22"/>
        </w:rPr>
        <w:t>C. difficile</w:t>
      </w:r>
      <w:r>
        <w:rPr>
          <w:rStyle w:val="NoneA"/>
          <w:rFonts w:ascii="Arial" w:hAnsi="Arial"/>
          <w:sz w:val="22"/>
          <w:szCs w:val="22"/>
        </w:rPr>
        <w:t xml:space="preserve"> (</w:t>
      </w:r>
      <w:proofErr w:type="spellStart"/>
      <w:r>
        <w:rPr>
          <w:rStyle w:val="NoneA"/>
          <w:rFonts w:ascii="Arial" w:hAnsi="Arial"/>
          <w:sz w:val="22"/>
          <w:szCs w:val="22"/>
        </w:rPr>
        <w:t>Antunes</w:t>
      </w:r>
      <w:proofErr w:type="spellEnd"/>
      <w:r>
        <w:rPr>
          <w:rStyle w:val="NoneA"/>
          <w:rFonts w:ascii="Arial" w:hAnsi="Arial"/>
          <w:sz w:val="22"/>
          <w:szCs w:val="22"/>
        </w:rPr>
        <w:t>, 2012).</w:t>
      </w:r>
    </w:p>
    <w:p w14:paraId="5474A0F4" w14:textId="77777777" w:rsidR="00E0179A" w:rsidRDefault="00E0179A">
      <w:pPr>
        <w:pStyle w:val="Default"/>
        <w:spacing w:line="480" w:lineRule="auto"/>
        <w:jc w:val="both"/>
        <w:rPr>
          <w:rFonts w:ascii="Arial" w:eastAsia="Arial" w:hAnsi="Arial" w:cs="Arial"/>
          <w:sz w:val="22"/>
          <w:szCs w:val="22"/>
        </w:rPr>
      </w:pPr>
    </w:p>
    <w:p w14:paraId="194F8A8F" w14:textId="77777777" w:rsidR="00E0179A" w:rsidRDefault="00DE694C">
      <w:pPr>
        <w:pStyle w:val="Default"/>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adapts the expression of genes for virulence and key sigma factors that are under the control of environmental nutrient concentrations.</w:t>
      </w:r>
    </w:p>
    <w:p w14:paraId="1B83423B" w14:textId="77777777" w:rsidR="00E0179A" w:rsidRDefault="00DE694C">
      <w:pPr>
        <w:pStyle w:val="Default"/>
        <w:spacing w:line="480" w:lineRule="auto"/>
        <w:jc w:val="both"/>
      </w:pPr>
      <w:r>
        <w:rPr>
          <w:rStyle w:val="NoneA"/>
          <w:rFonts w:ascii="Arial" w:eastAsia="Arial" w:hAnsi="Arial" w:cs="Arial"/>
          <w:sz w:val="22"/>
          <w:szCs w:val="22"/>
        </w:rPr>
        <w:tab/>
        <w:t xml:space="preserve">To more closely investigate the responses of </w:t>
      </w:r>
      <w:r>
        <w:rPr>
          <w:rStyle w:val="NoneA"/>
          <w:rFonts w:ascii="Arial" w:hAnsi="Arial"/>
          <w:i/>
          <w:iCs/>
          <w:sz w:val="22"/>
          <w:szCs w:val="22"/>
        </w:rPr>
        <w:t>C. difficile</w:t>
      </w:r>
      <w:r>
        <w:rPr>
          <w:rStyle w:val="NoneA"/>
          <w:rFonts w:ascii="Arial" w:hAnsi="Arial"/>
          <w:sz w:val="22"/>
          <w:szCs w:val="22"/>
        </w:rPr>
        <w:t xml:space="preserve"> to colonizing distinct susceptible gut environments, we performed whole transcriptome analysis of </w:t>
      </w:r>
      <w:r>
        <w:rPr>
          <w:rStyle w:val="NoneA"/>
          <w:rFonts w:ascii="Arial" w:hAnsi="Arial"/>
          <w:i/>
          <w:iCs/>
          <w:sz w:val="22"/>
          <w:szCs w:val="22"/>
        </w:rPr>
        <w:t>C. difficile</w:t>
      </w:r>
      <w:r>
        <w:rPr>
          <w:rStyle w:val="NoneA"/>
          <w:rFonts w:ascii="Arial" w:hAnsi="Arial"/>
          <w:sz w:val="22"/>
          <w:szCs w:val="22"/>
        </w:rPr>
        <w:t xml:space="preserve"> during infection of the antibiotic treatment models. We then narrowed our </w:t>
      </w:r>
      <w:proofErr w:type="gramStart"/>
      <w:r>
        <w:rPr>
          <w:rStyle w:val="NoneA"/>
          <w:rFonts w:ascii="Arial" w:hAnsi="Arial"/>
          <w:sz w:val="22"/>
          <w:szCs w:val="22"/>
        </w:rPr>
        <w:t>analysis to focus on genes that control or code for functions that have</w:t>
      </w:r>
      <w:proofErr w:type="gramEnd"/>
      <w:r>
        <w:rPr>
          <w:rStyle w:val="NoneA"/>
          <w:rFonts w:ascii="Arial" w:hAnsi="Arial"/>
          <w:sz w:val="22"/>
          <w:szCs w:val="22"/>
        </w:rPr>
        <w:t xml:space="preserve"> been linked to nutrient concentrations in the intestines during CDI.  After observing differences in spore </w:t>
      </w:r>
      <w:proofErr w:type="spellStart"/>
      <w:r>
        <w:rPr>
          <w:rStyle w:val="NoneA"/>
          <w:rFonts w:ascii="Arial" w:hAnsi="Arial"/>
          <w:sz w:val="22"/>
          <w:szCs w:val="22"/>
        </w:rPr>
        <w:t>C.f.u</w:t>
      </w:r>
      <w:proofErr w:type="spellEnd"/>
      <w:r>
        <w:rPr>
          <w:rStyle w:val="NoneA"/>
          <w:rFonts w:ascii="Arial" w:hAnsi="Arial"/>
          <w:sz w:val="22"/>
          <w:szCs w:val="22"/>
        </w:rPr>
        <w:t xml:space="preserve">. loads, we first examined transcription of known genes in the </w:t>
      </w:r>
      <w:r>
        <w:rPr>
          <w:rStyle w:val="NoneA"/>
          <w:rFonts w:ascii="Arial" w:hAnsi="Arial"/>
          <w:i/>
          <w:iCs/>
          <w:sz w:val="22"/>
          <w:szCs w:val="22"/>
        </w:rPr>
        <w:t>C. difficile</w:t>
      </w:r>
      <w:r>
        <w:rPr>
          <w:rStyle w:val="NoneA"/>
          <w:rFonts w:ascii="Arial" w:hAnsi="Arial"/>
          <w:sz w:val="22"/>
          <w:szCs w:val="22"/>
        </w:rPr>
        <w:t xml:space="preserve"> sporulation pathway (Alvarez, 2007; </w:t>
      </w:r>
      <w:proofErr w:type="spellStart"/>
      <w:r>
        <w:rPr>
          <w:rStyle w:val="NoneA"/>
          <w:rFonts w:ascii="Arial" w:hAnsi="Arial"/>
          <w:sz w:val="22"/>
          <w:szCs w:val="22"/>
        </w:rPr>
        <w:t>Fimlaid</w:t>
      </w:r>
      <w:proofErr w:type="spellEnd"/>
      <w:r>
        <w:rPr>
          <w:rStyle w:val="NoneA"/>
          <w:rFonts w:ascii="Arial" w:hAnsi="Arial"/>
          <w:sz w:val="22"/>
          <w:szCs w:val="22"/>
        </w:rPr>
        <w:t xml:space="preserve">, 2013; </w:t>
      </w:r>
      <w:proofErr w:type="spellStart"/>
      <w:r>
        <w:rPr>
          <w:rStyle w:val="NoneA"/>
          <w:rFonts w:ascii="Arial" w:hAnsi="Arial"/>
          <w:sz w:val="22"/>
          <w:szCs w:val="22"/>
        </w:rPr>
        <w:t>Saujet</w:t>
      </w:r>
      <w:proofErr w:type="spellEnd"/>
      <w:r>
        <w:rPr>
          <w:rStyle w:val="NoneA"/>
          <w:rFonts w:ascii="Arial" w:hAnsi="Arial"/>
          <w:sz w:val="22"/>
          <w:szCs w:val="22"/>
        </w:rPr>
        <w:t xml:space="preserve">, 2014), limiting it to those with the highest overall gene expression (Fig. 3a). Across the four conditions where </w:t>
      </w:r>
      <w:r>
        <w:rPr>
          <w:rStyle w:val="NoneA"/>
          <w:rFonts w:ascii="Arial" w:hAnsi="Arial"/>
          <w:i/>
          <w:iCs/>
          <w:sz w:val="22"/>
          <w:szCs w:val="22"/>
        </w:rPr>
        <w:t>C. difficile</w:t>
      </w:r>
      <w:r>
        <w:rPr>
          <w:rStyle w:val="NoneA"/>
          <w:rFonts w:ascii="Arial" w:hAnsi="Arial"/>
          <w:sz w:val="22"/>
          <w:szCs w:val="22"/>
        </w:rPr>
        <w:t xml:space="preserve"> colonized, we observed transcriptional profiles consistent with the spore density that we observed in the cecum (Fig. 2b). The mice treated with cefoperazone had the lowest spore density and had the highest level of expression for the anti-sigma factors </w:t>
      </w:r>
      <w:proofErr w:type="spellStart"/>
      <w:r>
        <w:rPr>
          <w:rStyle w:val="NoneA"/>
          <w:rFonts w:ascii="Arial" w:hAnsi="Arial"/>
          <w:i/>
          <w:iCs/>
          <w:sz w:val="22"/>
          <w:szCs w:val="22"/>
        </w:rPr>
        <w:t>spoVG</w:t>
      </w:r>
      <w:proofErr w:type="spellEnd"/>
      <w:r>
        <w:rPr>
          <w:rStyle w:val="NoneA"/>
          <w:rFonts w:ascii="Arial" w:hAnsi="Arial"/>
          <w:sz w:val="22"/>
          <w:szCs w:val="22"/>
        </w:rPr>
        <w:t xml:space="preserve"> and </w:t>
      </w:r>
      <w:proofErr w:type="spellStart"/>
      <w:r>
        <w:rPr>
          <w:rStyle w:val="NoneA"/>
          <w:rFonts w:ascii="Arial" w:hAnsi="Arial"/>
          <w:i/>
          <w:iCs/>
          <w:sz w:val="22"/>
          <w:szCs w:val="22"/>
        </w:rPr>
        <w:t>spoVS</w:t>
      </w:r>
      <w:proofErr w:type="spellEnd"/>
      <w:r>
        <w:rPr>
          <w:rStyle w:val="NoneA"/>
          <w:rFonts w:ascii="Arial" w:hAnsi="Arial"/>
          <w:i/>
          <w:iCs/>
          <w:sz w:val="22"/>
          <w:szCs w:val="22"/>
        </w:rPr>
        <w:t>.</w:t>
      </w:r>
      <w:r>
        <w:rPr>
          <w:rStyle w:val="NoneA"/>
          <w:rFonts w:ascii="Arial" w:hAnsi="Arial"/>
          <w:sz w:val="22"/>
          <w:szCs w:val="22"/>
        </w:rPr>
        <w:t xml:space="preserve"> These genes are involved in suppressing expression of genes found later in the sporulation pathway (</w:t>
      </w:r>
      <w:proofErr w:type="spellStart"/>
      <w:r>
        <w:rPr>
          <w:rStyle w:val="NoneA"/>
          <w:rFonts w:ascii="Arial" w:hAnsi="Arial"/>
          <w:sz w:val="22"/>
          <w:szCs w:val="22"/>
        </w:rPr>
        <w:t>Matsuno</w:t>
      </w:r>
      <w:proofErr w:type="spellEnd"/>
      <w:r>
        <w:rPr>
          <w:rStyle w:val="NoneA"/>
          <w:rFonts w:ascii="Arial" w:hAnsi="Arial"/>
          <w:sz w:val="22"/>
          <w:szCs w:val="22"/>
        </w:rPr>
        <w:t>, 1999). The mice treated with streptomycin had the next highest density of spores and the highest expression of genes associated with sporulation activation (</w:t>
      </w:r>
      <w:proofErr w:type="spellStart"/>
      <w:r>
        <w:rPr>
          <w:rStyle w:val="NoneA"/>
          <w:rFonts w:ascii="Arial" w:hAnsi="Arial"/>
          <w:i/>
          <w:iCs/>
          <w:sz w:val="22"/>
          <w:szCs w:val="22"/>
        </w:rPr>
        <w:t>spoIIAB</w:t>
      </w:r>
      <w:proofErr w:type="spellEnd"/>
      <w:r>
        <w:rPr>
          <w:rStyle w:val="NoneA"/>
          <w:rFonts w:ascii="Arial" w:hAnsi="Arial"/>
          <w:sz w:val="22"/>
          <w:szCs w:val="22"/>
        </w:rPr>
        <w:t>/</w:t>
      </w:r>
      <w:proofErr w:type="spellStart"/>
      <w:r>
        <w:rPr>
          <w:rStyle w:val="NoneA"/>
          <w:rFonts w:ascii="Arial" w:hAnsi="Arial"/>
          <w:i/>
          <w:iCs/>
          <w:sz w:val="22"/>
          <w:szCs w:val="22"/>
        </w:rPr>
        <w:t>spoIIE</w:t>
      </w:r>
      <w:proofErr w:type="spellEnd"/>
      <w:r>
        <w:rPr>
          <w:rStyle w:val="NoneA"/>
          <w:rFonts w:ascii="Arial" w:hAnsi="Arial"/>
          <w:sz w:val="22"/>
          <w:szCs w:val="22"/>
        </w:rPr>
        <w:t xml:space="preserve">), but they also had relatively high levels of expression of </w:t>
      </w:r>
      <w:proofErr w:type="spellStart"/>
      <w:r>
        <w:rPr>
          <w:rStyle w:val="NoneA"/>
          <w:rFonts w:ascii="Arial" w:hAnsi="Arial"/>
          <w:i/>
          <w:iCs/>
          <w:sz w:val="22"/>
          <w:szCs w:val="22"/>
        </w:rPr>
        <w:t>sspA</w:t>
      </w:r>
      <w:proofErr w:type="spellEnd"/>
      <w:r>
        <w:rPr>
          <w:rStyle w:val="NoneA"/>
          <w:rFonts w:ascii="Arial" w:hAnsi="Arial"/>
          <w:i/>
          <w:iCs/>
          <w:sz w:val="22"/>
          <w:szCs w:val="22"/>
        </w:rPr>
        <w:t xml:space="preserve"> </w:t>
      </w:r>
      <w:r>
        <w:rPr>
          <w:rStyle w:val="NoneA"/>
          <w:rFonts w:ascii="Arial" w:hAnsi="Arial"/>
          <w:sz w:val="22"/>
          <w:szCs w:val="22"/>
        </w:rPr>
        <w:t xml:space="preserve">and </w:t>
      </w:r>
      <w:proofErr w:type="spellStart"/>
      <w:r>
        <w:rPr>
          <w:rStyle w:val="NoneA"/>
          <w:rFonts w:ascii="Arial" w:hAnsi="Arial"/>
          <w:i/>
          <w:iCs/>
          <w:sz w:val="22"/>
          <w:szCs w:val="22"/>
        </w:rPr>
        <w:t>sspB</w:t>
      </w:r>
      <w:proofErr w:type="spellEnd"/>
      <w:r>
        <w:rPr>
          <w:rStyle w:val="NoneA"/>
          <w:rFonts w:ascii="Arial" w:hAnsi="Arial"/>
          <w:sz w:val="22"/>
          <w:szCs w:val="22"/>
        </w:rPr>
        <w:t xml:space="preserve">, which are genes that code for effectors that protect DNA from damage during dormancy. Next, mice treated with clindamycin </w:t>
      </w:r>
      <w:r>
        <w:rPr>
          <w:rStyle w:val="NoneA"/>
          <w:rFonts w:ascii="Arial" w:hAnsi="Arial"/>
          <w:i/>
          <w:iCs/>
          <w:sz w:val="22"/>
          <w:szCs w:val="22"/>
        </w:rPr>
        <w:t>C. difficile</w:t>
      </w:r>
      <w:r>
        <w:rPr>
          <w:rStyle w:val="NoneA"/>
          <w:rFonts w:ascii="Arial" w:hAnsi="Arial"/>
          <w:sz w:val="22"/>
          <w:szCs w:val="22"/>
        </w:rPr>
        <w:t xml:space="preserve"> expressed genes associated with late stages of sporulation, including those for spore coat components (</w:t>
      </w:r>
      <w:proofErr w:type="spellStart"/>
      <w:r>
        <w:rPr>
          <w:rStyle w:val="NoneA"/>
          <w:rFonts w:ascii="Arial" w:hAnsi="Arial"/>
          <w:i/>
          <w:iCs/>
          <w:sz w:val="22"/>
          <w:szCs w:val="22"/>
        </w:rPr>
        <w:t>cdeC</w:t>
      </w:r>
      <w:proofErr w:type="spellEnd"/>
      <w:r>
        <w:rPr>
          <w:rStyle w:val="NoneA"/>
          <w:rFonts w:ascii="Arial" w:hAnsi="Arial"/>
          <w:sz w:val="22"/>
          <w:szCs w:val="22"/>
        </w:rPr>
        <w:t xml:space="preserve">, </w:t>
      </w:r>
      <w:proofErr w:type="spellStart"/>
      <w:r>
        <w:rPr>
          <w:rStyle w:val="NoneA"/>
          <w:rFonts w:ascii="Arial" w:hAnsi="Arial"/>
          <w:i/>
          <w:iCs/>
          <w:sz w:val="22"/>
          <w:szCs w:val="22"/>
        </w:rPr>
        <w:t>cotD</w:t>
      </w:r>
      <w:proofErr w:type="spellEnd"/>
      <w:r>
        <w:rPr>
          <w:rStyle w:val="NoneA"/>
          <w:rFonts w:ascii="Arial" w:hAnsi="Arial"/>
          <w:sz w:val="22"/>
          <w:szCs w:val="22"/>
        </w:rPr>
        <w:t xml:space="preserve">, and </w:t>
      </w:r>
      <w:r>
        <w:rPr>
          <w:rStyle w:val="NoneA"/>
          <w:rFonts w:ascii="Arial" w:hAnsi="Arial"/>
          <w:i/>
          <w:iCs/>
          <w:sz w:val="22"/>
          <w:szCs w:val="22"/>
        </w:rPr>
        <w:t>cotJB2</w:t>
      </w:r>
      <w:r>
        <w:rPr>
          <w:rStyle w:val="NoneA"/>
          <w:rFonts w:ascii="Arial" w:hAnsi="Arial"/>
          <w:sz w:val="22"/>
          <w:szCs w:val="22"/>
        </w:rPr>
        <w:t>), spore formation (</w:t>
      </w:r>
      <w:proofErr w:type="spellStart"/>
      <w:r>
        <w:rPr>
          <w:rStyle w:val="NoneA"/>
          <w:rFonts w:ascii="Arial" w:hAnsi="Arial"/>
          <w:i/>
          <w:iCs/>
          <w:sz w:val="22"/>
          <w:szCs w:val="22"/>
        </w:rPr>
        <w:t>spoIVA</w:t>
      </w:r>
      <w:proofErr w:type="spellEnd"/>
      <w:r>
        <w:rPr>
          <w:rStyle w:val="NoneA"/>
          <w:rFonts w:ascii="Arial" w:hAnsi="Arial"/>
          <w:sz w:val="22"/>
          <w:szCs w:val="22"/>
        </w:rPr>
        <w:t xml:space="preserve">, </w:t>
      </w:r>
      <w:proofErr w:type="spellStart"/>
      <w:r>
        <w:rPr>
          <w:rStyle w:val="NoneA"/>
          <w:rFonts w:ascii="Arial" w:hAnsi="Arial"/>
          <w:i/>
          <w:iCs/>
          <w:sz w:val="22"/>
          <w:szCs w:val="22"/>
        </w:rPr>
        <w:t>spoVB</w:t>
      </w:r>
      <w:proofErr w:type="spellEnd"/>
      <w:r>
        <w:rPr>
          <w:rStyle w:val="NoneA"/>
          <w:rFonts w:ascii="Arial" w:hAnsi="Arial"/>
          <w:sz w:val="22"/>
          <w:szCs w:val="22"/>
        </w:rPr>
        <w:t xml:space="preserve">, and </w:t>
      </w:r>
      <w:proofErr w:type="spellStart"/>
      <w:r>
        <w:rPr>
          <w:rStyle w:val="NoneA"/>
          <w:rFonts w:ascii="Arial" w:hAnsi="Arial"/>
          <w:i/>
          <w:iCs/>
          <w:sz w:val="22"/>
          <w:szCs w:val="22"/>
        </w:rPr>
        <w:t>spoVFB</w:t>
      </w:r>
      <w:proofErr w:type="spellEnd"/>
      <w:r>
        <w:rPr>
          <w:rStyle w:val="NoneA"/>
          <w:rFonts w:ascii="Arial" w:hAnsi="Arial"/>
          <w:sz w:val="22"/>
          <w:szCs w:val="22"/>
        </w:rPr>
        <w:t xml:space="preserve">), and </w:t>
      </w:r>
      <w:proofErr w:type="spellStart"/>
      <w:r>
        <w:rPr>
          <w:rStyle w:val="NoneA"/>
          <w:rFonts w:ascii="Arial" w:hAnsi="Arial"/>
          <w:i/>
          <w:iCs/>
          <w:sz w:val="22"/>
          <w:szCs w:val="22"/>
        </w:rPr>
        <w:t>sspA</w:t>
      </w:r>
      <w:proofErr w:type="spellEnd"/>
      <w:r>
        <w:rPr>
          <w:rStyle w:val="NoneA"/>
          <w:rFonts w:ascii="Arial" w:hAnsi="Arial"/>
          <w:sz w:val="22"/>
          <w:szCs w:val="22"/>
        </w:rPr>
        <w:t xml:space="preserve"> and </w:t>
      </w:r>
      <w:proofErr w:type="spellStart"/>
      <w:r>
        <w:rPr>
          <w:rStyle w:val="NoneA"/>
          <w:rFonts w:ascii="Arial" w:hAnsi="Arial"/>
          <w:i/>
          <w:iCs/>
          <w:sz w:val="22"/>
          <w:szCs w:val="22"/>
        </w:rPr>
        <w:t>sspB</w:t>
      </w:r>
      <w:proofErr w:type="spellEnd"/>
      <w:r>
        <w:rPr>
          <w:rStyle w:val="NoneA"/>
          <w:rFonts w:ascii="Arial" w:hAnsi="Arial"/>
          <w:sz w:val="22"/>
          <w:szCs w:val="22"/>
        </w:rPr>
        <w:t xml:space="preserve">. Finally, GF mice harbored the highest density of spores and those </w:t>
      </w:r>
      <w:r>
        <w:rPr>
          <w:rStyle w:val="NoneA"/>
          <w:rFonts w:ascii="Arial" w:hAnsi="Arial"/>
          <w:i/>
          <w:iCs/>
          <w:sz w:val="22"/>
          <w:szCs w:val="22"/>
        </w:rPr>
        <w:t xml:space="preserve">C. difficile </w:t>
      </w:r>
      <w:r>
        <w:rPr>
          <w:rStyle w:val="NoneA"/>
          <w:rFonts w:ascii="Arial" w:hAnsi="Arial"/>
          <w:sz w:val="22"/>
          <w:szCs w:val="22"/>
        </w:rPr>
        <w:t xml:space="preserve">primarily expressed the dormancy genes linked with the latest stages sporulation. Together these data demonstrate that </w:t>
      </w:r>
      <w:r>
        <w:rPr>
          <w:rStyle w:val="NoneA"/>
          <w:rFonts w:ascii="Arial" w:hAnsi="Arial"/>
          <w:i/>
          <w:iCs/>
          <w:sz w:val="22"/>
          <w:szCs w:val="22"/>
        </w:rPr>
        <w:t>C. difficile</w:t>
      </w:r>
      <w:r>
        <w:rPr>
          <w:rStyle w:val="NoneA"/>
          <w:rFonts w:ascii="Arial" w:hAnsi="Arial"/>
          <w:sz w:val="22"/>
          <w:szCs w:val="22"/>
        </w:rPr>
        <w:t xml:space="preserve"> differentially expresses stages of sporulation between the gut environments it colonizes.</w:t>
      </w:r>
    </w:p>
    <w:p w14:paraId="15908057" w14:textId="77777777" w:rsidR="00E0179A" w:rsidRDefault="00E0179A">
      <w:pPr>
        <w:pStyle w:val="Default"/>
        <w:spacing w:line="480" w:lineRule="auto"/>
        <w:jc w:val="both"/>
        <w:rPr>
          <w:rFonts w:ascii="Arial" w:eastAsia="Arial" w:hAnsi="Arial" w:cs="Arial"/>
          <w:sz w:val="22"/>
          <w:szCs w:val="22"/>
        </w:rPr>
      </w:pPr>
    </w:p>
    <w:p w14:paraId="63985834" w14:textId="77777777" w:rsidR="00E0179A" w:rsidRDefault="00DE694C">
      <w:pPr>
        <w:pStyle w:val="Default"/>
        <w:spacing w:line="480" w:lineRule="auto"/>
        <w:jc w:val="both"/>
      </w:pPr>
      <w:r>
        <w:tab/>
      </w:r>
      <w:r>
        <w:rPr>
          <w:rStyle w:val="NoneA"/>
          <w:rFonts w:ascii="Arial" w:hAnsi="Arial"/>
          <w:sz w:val="22"/>
          <w:szCs w:val="22"/>
        </w:rPr>
        <w:t xml:space="preserve">Expression of genes for quorum sensing and pathogenicity have been linked to changes in the nutrients that can be found in the environment of </w:t>
      </w:r>
      <w:r>
        <w:rPr>
          <w:rStyle w:val="NoneA"/>
          <w:rFonts w:ascii="Arial" w:hAnsi="Arial"/>
          <w:i/>
          <w:iCs/>
          <w:sz w:val="22"/>
          <w:szCs w:val="22"/>
        </w:rPr>
        <w:t>C. difficil</w:t>
      </w:r>
      <w:r>
        <w:rPr>
          <w:rStyle w:val="NoneA"/>
          <w:rFonts w:ascii="Arial" w:hAnsi="Arial"/>
          <w:sz w:val="22"/>
          <w:szCs w:val="22"/>
        </w:rPr>
        <w:t xml:space="preserve">e. Both the </w:t>
      </w:r>
      <w:proofErr w:type="spellStart"/>
      <w:r>
        <w:rPr>
          <w:rStyle w:val="NoneA"/>
          <w:rFonts w:ascii="Arial" w:hAnsi="Arial"/>
          <w:i/>
          <w:iCs/>
          <w:sz w:val="22"/>
          <w:szCs w:val="22"/>
        </w:rPr>
        <w:t>agr</w:t>
      </w:r>
      <w:proofErr w:type="spellEnd"/>
      <w:r>
        <w:rPr>
          <w:rStyle w:val="NoneA"/>
          <w:rFonts w:ascii="Arial" w:hAnsi="Arial"/>
          <w:sz w:val="22"/>
          <w:szCs w:val="22"/>
        </w:rPr>
        <w:t xml:space="preserve"> locus and </w:t>
      </w:r>
      <w:proofErr w:type="spellStart"/>
      <w:r>
        <w:rPr>
          <w:rStyle w:val="NoneA"/>
          <w:rFonts w:ascii="Arial" w:hAnsi="Arial"/>
          <w:i/>
          <w:iCs/>
          <w:sz w:val="22"/>
          <w:szCs w:val="22"/>
        </w:rPr>
        <w:t>luxS</w:t>
      </w:r>
      <w:proofErr w:type="spellEnd"/>
      <w:r>
        <w:rPr>
          <w:rStyle w:val="NoneA"/>
          <w:rFonts w:ascii="Arial" w:hAnsi="Arial"/>
          <w:sz w:val="22"/>
          <w:szCs w:val="22"/>
        </w:rPr>
        <w:t xml:space="preserve"> gene are thought to be associated with inducing the expression of </w:t>
      </w:r>
      <w:r>
        <w:rPr>
          <w:rStyle w:val="NoneA"/>
          <w:rFonts w:ascii="Arial" w:hAnsi="Arial"/>
          <w:i/>
          <w:iCs/>
          <w:sz w:val="22"/>
          <w:szCs w:val="22"/>
        </w:rPr>
        <w:t>C. difficile</w:t>
      </w:r>
      <w:r>
        <w:rPr>
          <w:rStyle w:val="NoneA"/>
          <w:rFonts w:ascii="Arial" w:hAnsi="Arial"/>
          <w:sz w:val="22"/>
          <w:szCs w:val="22"/>
        </w:rPr>
        <w:t xml:space="preserve"> virulence (Lee, 2005; Martin, 2013).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germ-free mice. We also observed the highest level of expression for quorum sensing genes in cefoperazone-treated mice, but </w:t>
      </w:r>
      <w:proofErr w:type="spellStart"/>
      <w:r>
        <w:rPr>
          <w:rStyle w:val="NoneA"/>
          <w:rFonts w:ascii="Arial" w:hAnsi="Arial"/>
          <w:i/>
          <w:iCs/>
          <w:sz w:val="22"/>
          <w:szCs w:val="22"/>
        </w:rPr>
        <w:t>tcdA</w:t>
      </w:r>
      <w:proofErr w:type="spellEnd"/>
      <w:r>
        <w:rPr>
          <w:rStyle w:val="NoneA"/>
          <w:rFonts w:ascii="Arial" w:hAnsi="Arial"/>
          <w:i/>
          <w:iCs/>
          <w:sz w:val="22"/>
          <w:szCs w:val="22"/>
        </w:rPr>
        <w:t xml:space="preserve"> </w:t>
      </w:r>
      <w:r>
        <w:rPr>
          <w:rStyle w:val="NoneA"/>
          <w:rFonts w:ascii="Arial" w:hAnsi="Arial"/>
          <w:sz w:val="22"/>
          <w:szCs w:val="22"/>
        </w:rPr>
        <w:t>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14:paraId="667CB17C" w14:textId="77777777" w:rsidR="00E0179A" w:rsidRDefault="00E0179A">
      <w:pPr>
        <w:pStyle w:val="Default"/>
        <w:spacing w:line="480" w:lineRule="auto"/>
        <w:jc w:val="both"/>
        <w:rPr>
          <w:rFonts w:ascii="Arial" w:eastAsia="Arial" w:hAnsi="Arial" w:cs="Arial"/>
          <w:sz w:val="22"/>
          <w:szCs w:val="22"/>
        </w:rPr>
      </w:pPr>
    </w:p>
    <w:p w14:paraId="58B1BFC8" w14:textId="77777777" w:rsidR="00E0179A" w:rsidRDefault="00DE694C">
      <w:pPr>
        <w:pStyle w:val="Default"/>
        <w:spacing w:line="480" w:lineRule="auto"/>
        <w:jc w:val="both"/>
      </w:pPr>
      <w:r>
        <w:tab/>
      </w:r>
      <w:r>
        <w:rPr>
          <w:rStyle w:val="NoneA"/>
          <w:rFonts w:ascii="Arial" w:hAnsi="Arial"/>
          <w:sz w:val="22"/>
          <w:szCs w:val="22"/>
        </w:rPr>
        <w:t xml:space="preserve">Because the genes discussed thus far are connected to metabolism, we chose to next focus on the regulators of these processes. Sigma factors are master regulators of transcription and </w:t>
      </w:r>
      <w:proofErr w:type="gramStart"/>
      <w:r>
        <w:rPr>
          <w:rStyle w:val="NoneA"/>
          <w:rFonts w:ascii="Arial" w:hAnsi="Arial"/>
          <w:sz w:val="22"/>
          <w:szCs w:val="22"/>
        </w:rPr>
        <w:t>a subset have</w:t>
      </w:r>
      <w:proofErr w:type="gramEnd"/>
      <w:r>
        <w:rPr>
          <w:rStyle w:val="NoneA"/>
          <w:rFonts w:ascii="Arial" w:hAnsi="Arial"/>
          <w:sz w:val="22"/>
          <w:szCs w:val="22"/>
        </w:rPr>
        <w:t xml:space="preserve"> been shown to integrate signals from intra- and extracellular nutrient concentrations (</w:t>
      </w:r>
      <w:proofErr w:type="spellStart"/>
      <w:r>
        <w:rPr>
          <w:rStyle w:val="NoneA"/>
          <w:rFonts w:ascii="Arial" w:hAnsi="Arial"/>
          <w:sz w:val="22"/>
          <w:szCs w:val="22"/>
        </w:rPr>
        <w:t>Antunes</w:t>
      </w:r>
      <w:proofErr w:type="spellEnd"/>
      <w:r>
        <w:rPr>
          <w:rStyle w:val="NoneA"/>
          <w:rFonts w:ascii="Arial" w:hAnsi="Arial"/>
          <w:sz w:val="22"/>
          <w:szCs w:val="22"/>
        </w:rPr>
        <w:t xml:space="preserve">, 2012; </w:t>
      </w:r>
      <w:proofErr w:type="spellStart"/>
      <w:r>
        <w:rPr>
          <w:rStyle w:val="NoneA"/>
          <w:rFonts w:ascii="Arial" w:hAnsi="Arial"/>
          <w:sz w:val="22"/>
          <w:szCs w:val="22"/>
        </w:rPr>
        <w:t>Fimlaid</w:t>
      </w:r>
      <w:proofErr w:type="spellEnd"/>
      <w:r>
        <w:rPr>
          <w:rStyle w:val="NoneA"/>
          <w:rFonts w:ascii="Arial" w:hAnsi="Arial"/>
          <w:sz w:val="22"/>
          <w:szCs w:val="22"/>
        </w:rPr>
        <w:t xml:space="preserve">, 2013; </w:t>
      </w:r>
      <w:proofErr w:type="spellStart"/>
      <w:r>
        <w:rPr>
          <w:rStyle w:val="NoneA"/>
          <w:rFonts w:ascii="Arial" w:hAnsi="Arial"/>
          <w:sz w:val="22"/>
          <w:szCs w:val="22"/>
        </w:rPr>
        <w:t>Bouillaut</w:t>
      </w:r>
      <w:proofErr w:type="spellEnd"/>
      <w:r>
        <w:rPr>
          <w:rStyle w:val="NoneA"/>
          <w:rFonts w:ascii="Arial" w:hAnsi="Arial"/>
          <w:sz w:val="22"/>
          <w:szCs w:val="22"/>
        </w:rPr>
        <w:t xml:space="preserve">, 2015; Donnelly, 2016). The transcription of the global repressor </w:t>
      </w:r>
      <w:proofErr w:type="spellStart"/>
      <w:proofErr w:type="gramStart"/>
      <w:r>
        <w:rPr>
          <w:rStyle w:val="NoneA"/>
          <w:rFonts w:ascii="Arial" w:hAnsi="Arial"/>
          <w:i/>
          <w:iCs/>
          <w:sz w:val="22"/>
          <w:szCs w:val="22"/>
        </w:rPr>
        <w:t>codY</w:t>
      </w:r>
      <w:proofErr w:type="spellEnd"/>
      <w:proofErr w:type="gramEnd"/>
      <w:r>
        <w:rPr>
          <w:rStyle w:val="NoneA"/>
          <w:rFonts w:ascii="Arial" w:hAnsi="Arial"/>
          <w:sz w:val="22"/>
          <w:szCs w:val="22"/>
        </w:rPr>
        <w:t xml:space="preserve"> is responsive to intracellular concentrations of GTP and certain amino acids, which are </w:t>
      </w:r>
      <w:r>
        <w:rPr>
          <w:rStyle w:val="NoneA"/>
          <w:rFonts w:ascii="Arial" w:hAnsi="Arial"/>
          <w:i/>
          <w:iCs/>
          <w:sz w:val="22"/>
          <w:szCs w:val="22"/>
        </w:rPr>
        <w:t>C. difficile</w:t>
      </w:r>
      <w:r>
        <w:t xml:space="preserve"> </w:t>
      </w:r>
      <w:r>
        <w:rPr>
          <w:rStyle w:val="NoneA"/>
          <w:rFonts w:ascii="Arial" w:hAnsi="Arial"/>
          <w:sz w:val="22"/>
          <w:szCs w:val="22"/>
        </w:rPr>
        <w:t xml:space="preserve">energy sources (Fig 3d). Highest transcription for this gene was found in cefoperazone-treated and GF mice. Expression of </w:t>
      </w:r>
      <w:proofErr w:type="spellStart"/>
      <w:r>
        <w:rPr>
          <w:rStyle w:val="NoneA"/>
          <w:rFonts w:ascii="Arial" w:hAnsi="Arial"/>
          <w:i/>
          <w:iCs/>
          <w:sz w:val="22"/>
          <w:szCs w:val="22"/>
        </w:rPr>
        <w:t>ccpA</w:t>
      </w:r>
      <w:proofErr w:type="spellEnd"/>
      <w:r>
        <w:rPr>
          <w:rStyle w:val="NoneA"/>
          <w:rFonts w:ascii="Arial" w:hAnsi="Arial"/>
          <w:sz w:val="22"/>
          <w:szCs w:val="22"/>
        </w:rPr>
        <w:t xml:space="preserve"> is dependent on relief of </w:t>
      </w:r>
      <w:proofErr w:type="spellStart"/>
      <w:proofErr w:type="gramStart"/>
      <w:r>
        <w:rPr>
          <w:rStyle w:val="NoneA"/>
          <w:rFonts w:ascii="Arial" w:hAnsi="Arial"/>
          <w:i/>
          <w:iCs/>
          <w:sz w:val="22"/>
          <w:szCs w:val="22"/>
        </w:rPr>
        <w:t>codY</w:t>
      </w:r>
      <w:proofErr w:type="spellEnd"/>
      <w:proofErr w:type="gramEnd"/>
      <w:r>
        <w:rPr>
          <w:rStyle w:val="NoneA"/>
          <w:rFonts w:ascii="Arial" w:hAnsi="Arial"/>
          <w:sz w:val="22"/>
          <w:szCs w:val="22"/>
        </w:rPr>
        <w:t xml:space="preserve"> inhibition and its activity is linked to local concentration of rapidly </w:t>
      </w:r>
      <w:proofErr w:type="spellStart"/>
      <w:r>
        <w:rPr>
          <w:rStyle w:val="NoneA"/>
          <w:rFonts w:ascii="Arial" w:hAnsi="Arial"/>
          <w:sz w:val="22"/>
          <w:szCs w:val="22"/>
        </w:rPr>
        <w:t>metabolizable</w:t>
      </w:r>
      <w:proofErr w:type="spellEnd"/>
      <w:r>
        <w:rPr>
          <w:rStyle w:val="NoneA"/>
          <w:rFonts w:ascii="Arial" w:hAnsi="Arial"/>
          <w:sz w:val="22"/>
          <w:szCs w:val="22"/>
        </w:rPr>
        <w:t xml:space="preserve"> carbon sources. Cefoperazone-treated mice also exhibited increased transcription of </w:t>
      </w:r>
      <w:proofErr w:type="spellStart"/>
      <w:r>
        <w:rPr>
          <w:rStyle w:val="NoneA"/>
          <w:rFonts w:ascii="Arial" w:hAnsi="Arial"/>
          <w:i/>
          <w:iCs/>
          <w:sz w:val="22"/>
          <w:szCs w:val="22"/>
        </w:rPr>
        <w:t>ccpA</w:t>
      </w:r>
      <w:proofErr w:type="spellEnd"/>
      <w:r>
        <w:rPr>
          <w:rStyle w:val="NoneA"/>
          <w:rFonts w:ascii="Arial" w:hAnsi="Arial"/>
          <w:sz w:val="22"/>
          <w:szCs w:val="22"/>
        </w:rPr>
        <w:t xml:space="preserve">, but the GF condition did not follow the same pattern. </w:t>
      </w:r>
      <w:proofErr w:type="spellStart"/>
      <w:r>
        <w:rPr>
          <w:rStyle w:val="NoneA"/>
          <w:rFonts w:ascii="Arial" w:hAnsi="Arial"/>
          <w:sz w:val="22"/>
          <w:szCs w:val="22"/>
        </w:rPr>
        <w:t>CcpA</w:t>
      </w:r>
      <w:proofErr w:type="spellEnd"/>
      <w:r>
        <w:rPr>
          <w:rStyle w:val="NoneA"/>
          <w:rFonts w:ascii="Arial" w:hAnsi="Arial"/>
          <w:sz w:val="22"/>
          <w:szCs w:val="22"/>
        </w:rPr>
        <w:t xml:space="preserve"> acts directly on </w:t>
      </w:r>
      <w:r>
        <w:rPr>
          <w:rStyle w:val="NoneA"/>
          <w:rFonts w:ascii="Arial" w:hAnsi="Arial"/>
          <w:i/>
          <w:iCs/>
          <w:sz w:val="22"/>
          <w:szCs w:val="22"/>
        </w:rPr>
        <w:t xml:space="preserve">spoA0 </w:t>
      </w:r>
      <w:r>
        <w:rPr>
          <w:rStyle w:val="NoneA"/>
          <w:rFonts w:ascii="Arial" w:hAnsi="Arial"/>
          <w:sz w:val="22"/>
          <w:szCs w:val="22"/>
        </w:rPr>
        <w:t xml:space="preserve">(Fig. 3d), which positively regulates initiation of the sporulation pathway in </w:t>
      </w:r>
      <w:r>
        <w:rPr>
          <w:rStyle w:val="NoneA"/>
          <w:rFonts w:ascii="Arial" w:hAnsi="Arial"/>
          <w:i/>
          <w:iCs/>
          <w:sz w:val="22"/>
          <w:szCs w:val="22"/>
        </w:rPr>
        <w:t>C. difficile</w:t>
      </w:r>
      <w:r>
        <w:rPr>
          <w:rStyle w:val="NoneA"/>
          <w:rFonts w:ascii="Arial" w:hAnsi="Arial"/>
          <w:sz w:val="22"/>
          <w:szCs w:val="22"/>
        </w:rPr>
        <w:t xml:space="preserve">. Transcripts for </w:t>
      </w:r>
      <w:r>
        <w:rPr>
          <w:rStyle w:val="NoneA"/>
          <w:rFonts w:ascii="Arial" w:hAnsi="Arial"/>
          <w:i/>
          <w:iCs/>
          <w:sz w:val="22"/>
          <w:szCs w:val="22"/>
        </w:rPr>
        <w:t>spoA0</w:t>
      </w:r>
      <w:r>
        <w:rPr>
          <w:rStyle w:val="NoneA"/>
          <w:rFonts w:ascii="Arial" w:hAnsi="Arial"/>
          <w:sz w:val="22"/>
          <w:szCs w:val="22"/>
        </w:rPr>
        <w:t xml:space="preserve"> were highly abundant in all conditions tested except for clindamycin-treated mice, where it was still moderately detectable. The </w:t>
      </w:r>
      <w:r>
        <w:rPr>
          <w:rStyle w:val="NoneA"/>
          <w:rFonts w:ascii="Arial" w:hAnsi="Arial"/>
          <w:i/>
          <w:iCs/>
          <w:sz w:val="22"/>
          <w:szCs w:val="22"/>
        </w:rPr>
        <w:t>sig</w:t>
      </w:r>
      <w:r>
        <w:rPr>
          <w:rStyle w:val="NoneA"/>
          <w:rFonts w:ascii="Arial" w:hAnsi="Arial"/>
          <w:sz w:val="22"/>
          <w:szCs w:val="22"/>
        </w:rPr>
        <w:t xml:space="preserve">-family of sigma factors is under the control of SpoA0 and </w:t>
      </w:r>
      <w:proofErr w:type="gramStart"/>
      <w:r>
        <w:rPr>
          <w:rStyle w:val="NoneA"/>
          <w:rFonts w:ascii="Arial" w:hAnsi="Arial"/>
          <w:sz w:val="22"/>
          <w:szCs w:val="22"/>
        </w:rPr>
        <w:t>regulate</w:t>
      </w:r>
      <w:proofErr w:type="gramEnd"/>
      <w:r>
        <w:rPr>
          <w:rStyle w:val="NoneA"/>
          <w:rFonts w:ascii="Arial" w:hAnsi="Arial"/>
          <w:sz w:val="22"/>
          <w:szCs w:val="22"/>
        </w:rPr>
        <w:t xml:space="preserve"> different stages of sporulation. The genes from this family with the highest total transcription (</w:t>
      </w:r>
      <w:r>
        <w:rPr>
          <w:rStyle w:val="NoneA"/>
          <w:rFonts w:ascii="Arial" w:hAnsi="Arial"/>
          <w:i/>
          <w:iCs/>
          <w:sz w:val="22"/>
          <w:szCs w:val="22"/>
        </w:rPr>
        <w:t>sigA1</w:t>
      </w:r>
      <w:r>
        <w:rPr>
          <w:rStyle w:val="NoneA"/>
          <w:rFonts w:ascii="Arial" w:hAnsi="Arial"/>
          <w:sz w:val="22"/>
          <w:szCs w:val="22"/>
        </w:rPr>
        <w:t xml:space="preserve">, </w:t>
      </w:r>
      <w:proofErr w:type="spellStart"/>
      <w:r>
        <w:rPr>
          <w:rStyle w:val="NoneA"/>
          <w:rFonts w:ascii="Arial" w:hAnsi="Arial"/>
          <w:i/>
          <w:iCs/>
          <w:sz w:val="22"/>
          <w:szCs w:val="22"/>
        </w:rPr>
        <w:t>sigF</w:t>
      </w:r>
      <w:proofErr w:type="spellEnd"/>
      <w:r>
        <w:rPr>
          <w:rStyle w:val="NoneA"/>
          <w:rFonts w:ascii="Arial" w:hAnsi="Arial"/>
          <w:sz w:val="22"/>
          <w:szCs w:val="22"/>
        </w:rPr>
        <w:t xml:space="preserve">, </w:t>
      </w:r>
      <w:proofErr w:type="spellStart"/>
      <w:r>
        <w:rPr>
          <w:rStyle w:val="NoneA"/>
          <w:rFonts w:ascii="Arial" w:hAnsi="Arial"/>
          <w:i/>
          <w:iCs/>
          <w:sz w:val="22"/>
          <w:szCs w:val="22"/>
        </w:rPr>
        <w:t>sigG</w:t>
      </w:r>
      <w:proofErr w:type="spellEnd"/>
      <w:r>
        <w:rPr>
          <w:rStyle w:val="NoneA"/>
          <w:rFonts w:ascii="Arial" w:hAnsi="Arial"/>
          <w:sz w:val="22"/>
          <w:szCs w:val="22"/>
        </w:rPr>
        <w:t xml:space="preserve">, </w:t>
      </w:r>
      <w:proofErr w:type="spellStart"/>
      <w:r>
        <w:rPr>
          <w:rStyle w:val="NoneA"/>
          <w:rFonts w:ascii="Arial" w:hAnsi="Arial"/>
          <w:i/>
          <w:iCs/>
          <w:sz w:val="22"/>
          <w:szCs w:val="22"/>
        </w:rPr>
        <w:t>sigH</w:t>
      </w:r>
      <w:proofErr w:type="spellEnd"/>
      <w:r>
        <w:rPr>
          <w:rStyle w:val="NoneA"/>
          <w:rFonts w:ascii="Arial" w:hAnsi="Arial"/>
          <w:sz w:val="22"/>
          <w:szCs w:val="22"/>
        </w:rPr>
        <w:t xml:space="preserve">, and </w:t>
      </w:r>
      <w:proofErr w:type="spellStart"/>
      <w:r>
        <w:rPr>
          <w:rStyle w:val="NoneA"/>
          <w:rFonts w:ascii="Arial" w:hAnsi="Arial"/>
          <w:i/>
          <w:iCs/>
          <w:sz w:val="22"/>
          <w:szCs w:val="22"/>
        </w:rPr>
        <w:t>sigK</w:t>
      </w:r>
      <w:proofErr w:type="spellEnd"/>
      <w:r>
        <w:rPr>
          <w:rStyle w:val="NoneA"/>
          <w:rFonts w:ascii="Arial" w:hAnsi="Arial"/>
          <w:sz w:val="22"/>
          <w:szCs w:val="22"/>
        </w:rPr>
        <w:t xml:space="preserve">) each demonstrate a unique pattern of expression between conditions. These results indicate that complete expression of sporulation likely integrates multiple levels of signaling and is more complex than a single metabolic switch. Both </w:t>
      </w:r>
      <w:proofErr w:type="spellStart"/>
      <w:r>
        <w:rPr>
          <w:rStyle w:val="NoneA"/>
          <w:rFonts w:ascii="Arial" w:hAnsi="Arial"/>
          <w:sz w:val="22"/>
          <w:szCs w:val="22"/>
        </w:rPr>
        <w:t>CcpA</w:t>
      </w:r>
      <w:proofErr w:type="spellEnd"/>
      <w:r>
        <w:rPr>
          <w:rStyle w:val="NoneA"/>
          <w:rFonts w:ascii="Arial" w:hAnsi="Arial"/>
          <w:sz w:val="22"/>
          <w:szCs w:val="22"/>
        </w:rPr>
        <w:t xml:space="preserve"> and Spo0A also regulate pathogenicity by acting on </w:t>
      </w:r>
      <w:proofErr w:type="spellStart"/>
      <w:r>
        <w:rPr>
          <w:rStyle w:val="NoneA"/>
          <w:rFonts w:ascii="Arial" w:hAnsi="Arial"/>
          <w:i/>
          <w:iCs/>
          <w:sz w:val="22"/>
          <w:szCs w:val="22"/>
        </w:rPr>
        <w:t>tcdC</w:t>
      </w:r>
      <w:proofErr w:type="spellEnd"/>
      <w:r>
        <w:rPr>
          <w:rStyle w:val="NoneA"/>
          <w:rFonts w:ascii="Arial" w:hAnsi="Arial"/>
          <w:sz w:val="22"/>
          <w:szCs w:val="22"/>
        </w:rPr>
        <w:t>/</w:t>
      </w:r>
      <w:proofErr w:type="spellStart"/>
      <w:r>
        <w:rPr>
          <w:rStyle w:val="NoneA"/>
          <w:rFonts w:ascii="Arial" w:hAnsi="Arial"/>
          <w:i/>
          <w:iCs/>
          <w:sz w:val="22"/>
          <w:szCs w:val="22"/>
        </w:rPr>
        <w:t>tcdR</w:t>
      </w:r>
      <w:proofErr w:type="spellEnd"/>
      <w:r>
        <w:rPr>
          <w:rStyle w:val="NoneA"/>
          <w:rFonts w:ascii="Arial" w:hAnsi="Arial"/>
          <w:sz w:val="22"/>
          <w:szCs w:val="22"/>
        </w:rPr>
        <w:t xml:space="preserve"> (Fig. 3d). We found expression of the toxin negative regulator </w:t>
      </w:r>
      <w:proofErr w:type="spellStart"/>
      <w:r>
        <w:rPr>
          <w:rStyle w:val="NoneA"/>
          <w:rFonts w:ascii="Arial" w:hAnsi="Arial"/>
          <w:i/>
          <w:iCs/>
          <w:sz w:val="22"/>
          <w:szCs w:val="22"/>
        </w:rPr>
        <w:t>tcdC</w:t>
      </w:r>
      <w:proofErr w:type="spellEnd"/>
      <w:r>
        <w:rPr>
          <w:rStyle w:val="NoneA"/>
          <w:rFonts w:ascii="Arial" w:hAnsi="Arial"/>
          <w:sz w:val="22"/>
          <w:szCs w:val="22"/>
        </w:rPr>
        <w:t xml:space="preserve"> in all of the antibiotic-treated groups, but no detectable transcripts for the positive toxin A/B regulator </w:t>
      </w:r>
      <w:proofErr w:type="spellStart"/>
      <w:r>
        <w:rPr>
          <w:rStyle w:val="NoneA"/>
          <w:rFonts w:ascii="Arial" w:hAnsi="Arial"/>
          <w:i/>
          <w:iCs/>
          <w:sz w:val="22"/>
          <w:szCs w:val="22"/>
        </w:rPr>
        <w:t>tcdR</w:t>
      </w:r>
      <w:proofErr w:type="spellEnd"/>
      <w:r>
        <w:rPr>
          <w:rStyle w:val="NoneA"/>
          <w:rFonts w:ascii="Arial" w:hAnsi="Arial"/>
          <w:sz w:val="22"/>
          <w:szCs w:val="22"/>
        </w:rPr>
        <w:t xml:space="preserve"> were seen in any treatment. In addition to its effects on sporulation and virulence, </w:t>
      </w:r>
      <w:proofErr w:type="spellStart"/>
      <w:r>
        <w:rPr>
          <w:rStyle w:val="NoneA"/>
          <w:rFonts w:ascii="Arial" w:hAnsi="Arial"/>
          <w:sz w:val="22"/>
          <w:szCs w:val="22"/>
        </w:rPr>
        <w:t>CcpA</w:t>
      </w:r>
      <w:proofErr w:type="spellEnd"/>
      <w:r>
        <w:rPr>
          <w:rStyle w:val="NoneA"/>
          <w:rFonts w:ascii="Arial" w:hAnsi="Arial"/>
          <w:sz w:val="22"/>
          <w:szCs w:val="22"/>
        </w:rPr>
        <w:t xml:space="preserve"> also regulates the expression of other sigma factors that generally mediate distinct forms of </w:t>
      </w:r>
      <w:r>
        <w:rPr>
          <w:rStyle w:val="NoneA"/>
          <w:rFonts w:ascii="Arial" w:hAnsi="Arial"/>
          <w:i/>
          <w:iCs/>
          <w:sz w:val="22"/>
          <w:szCs w:val="22"/>
        </w:rPr>
        <w:t>C. difficile</w:t>
      </w:r>
      <w:r>
        <w:rPr>
          <w:rStyle w:val="NoneA"/>
          <w:rFonts w:ascii="Arial" w:hAnsi="Arial"/>
          <w:sz w:val="22"/>
          <w:szCs w:val="22"/>
        </w:rPr>
        <w:t xml:space="preserve"> metabolism as needed.  These targets include </w:t>
      </w:r>
      <w:proofErr w:type="spellStart"/>
      <w:r>
        <w:rPr>
          <w:rStyle w:val="NoneA"/>
          <w:rFonts w:ascii="Arial" w:hAnsi="Arial"/>
          <w:i/>
          <w:iCs/>
          <w:sz w:val="22"/>
          <w:szCs w:val="22"/>
        </w:rPr>
        <w:t>rex</w:t>
      </w:r>
      <w:proofErr w:type="spellEnd"/>
      <w:r>
        <w:rPr>
          <w:rStyle w:val="NoneA"/>
          <w:rFonts w:ascii="Arial" w:hAnsi="Arial"/>
          <w:sz w:val="22"/>
          <w:szCs w:val="22"/>
        </w:rPr>
        <w:t xml:space="preserve"> (general fermentation regulator) and </w:t>
      </w:r>
      <w:proofErr w:type="spellStart"/>
      <w:r>
        <w:rPr>
          <w:rStyle w:val="NoneA"/>
          <w:rFonts w:ascii="Arial" w:hAnsi="Arial"/>
          <w:i/>
          <w:iCs/>
          <w:sz w:val="22"/>
          <w:szCs w:val="22"/>
        </w:rPr>
        <w:t>prdR</w:t>
      </w:r>
      <w:proofErr w:type="spellEnd"/>
      <w:r>
        <w:rPr>
          <w:rStyle w:val="NoneA"/>
          <w:rFonts w:ascii="Arial" w:hAnsi="Arial"/>
          <w:sz w:val="22"/>
          <w:szCs w:val="22"/>
        </w:rPr>
        <w:t xml:space="preserve">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regulator)</w:t>
      </w:r>
      <w:r>
        <w:rPr>
          <w:rStyle w:val="NoneA"/>
          <w:rFonts w:ascii="Arial" w:hAnsi="Arial"/>
          <w:i/>
          <w:iCs/>
          <w:sz w:val="22"/>
          <w:szCs w:val="22"/>
        </w:rPr>
        <w:t xml:space="preserve"> </w:t>
      </w:r>
      <w:r>
        <w:rPr>
          <w:rStyle w:val="NoneA"/>
          <w:rFonts w:ascii="Arial" w:hAnsi="Arial"/>
          <w:sz w:val="22"/>
          <w:szCs w:val="22"/>
        </w:rPr>
        <w:t xml:space="preserve">(Fig. 3d). Although the expression of both </w:t>
      </w:r>
      <w:proofErr w:type="gramStart"/>
      <w:r>
        <w:rPr>
          <w:rStyle w:val="NoneA"/>
          <w:rFonts w:ascii="Arial" w:hAnsi="Arial"/>
          <w:sz w:val="22"/>
          <w:szCs w:val="22"/>
        </w:rPr>
        <w:t>has been shown to be linked</w:t>
      </w:r>
      <w:proofErr w:type="gramEnd"/>
      <w:r>
        <w:rPr>
          <w:rStyle w:val="NoneA"/>
          <w:rFonts w:ascii="Arial" w:hAnsi="Arial"/>
          <w:sz w:val="22"/>
          <w:szCs w:val="22"/>
        </w:rPr>
        <w:t xml:space="preserve"> to environmental </w:t>
      </w:r>
      <w:proofErr w:type="spellStart"/>
      <w:r>
        <w:rPr>
          <w:rStyle w:val="NoneA"/>
          <w:rFonts w:ascii="Arial" w:hAnsi="Arial"/>
          <w:sz w:val="22"/>
          <w:szCs w:val="22"/>
        </w:rPr>
        <w:t>proline</w:t>
      </w:r>
      <w:proofErr w:type="spellEnd"/>
      <w:r>
        <w:rPr>
          <w:rStyle w:val="NoneA"/>
          <w:rFonts w:ascii="Arial" w:hAnsi="Arial"/>
          <w:sz w:val="22"/>
          <w:szCs w:val="22"/>
        </w:rPr>
        <w:t xml:space="preserve"> concentrations, </w:t>
      </w:r>
      <w:proofErr w:type="spellStart"/>
      <w:r>
        <w:rPr>
          <w:rStyle w:val="NoneA"/>
          <w:rFonts w:ascii="Arial" w:hAnsi="Arial"/>
          <w:i/>
          <w:iCs/>
          <w:sz w:val="22"/>
          <w:szCs w:val="22"/>
        </w:rPr>
        <w:t>rex</w:t>
      </w:r>
      <w:proofErr w:type="spellEnd"/>
      <w:r>
        <w:rPr>
          <w:rStyle w:val="NoneA"/>
          <w:rFonts w:ascii="Arial" w:hAnsi="Arial"/>
          <w:sz w:val="22"/>
          <w:szCs w:val="22"/>
        </w:rPr>
        <w:t xml:space="preserve"> integrates additional signals from the intracellular NADH/NAD+ ratio to also control carbohydrate fermentation. Low-level transcription of </w:t>
      </w:r>
      <w:proofErr w:type="spellStart"/>
      <w:r>
        <w:rPr>
          <w:rStyle w:val="NoneA"/>
          <w:rFonts w:ascii="Arial" w:hAnsi="Arial"/>
          <w:i/>
          <w:iCs/>
          <w:sz w:val="22"/>
          <w:szCs w:val="22"/>
        </w:rPr>
        <w:t>prdR</w:t>
      </w:r>
      <w:proofErr w:type="spellEnd"/>
      <w:r>
        <w:rPr>
          <w:rStyle w:val="NoneA"/>
          <w:rFonts w:ascii="Arial" w:hAnsi="Arial"/>
          <w:sz w:val="22"/>
          <w:szCs w:val="22"/>
        </w:rPr>
        <w:t xml:space="preserve"> was found across all conditions, however </w:t>
      </w:r>
      <w:r>
        <w:rPr>
          <w:rStyle w:val="NoneA"/>
          <w:rFonts w:ascii="Arial" w:hAnsi="Arial"/>
          <w:i/>
          <w:iCs/>
          <w:sz w:val="22"/>
          <w:szCs w:val="22"/>
        </w:rPr>
        <w:t>C. difficile</w:t>
      </w:r>
      <w:r>
        <w:rPr>
          <w:rStyle w:val="NoneA"/>
          <w:rFonts w:ascii="Arial" w:hAnsi="Arial"/>
          <w:sz w:val="22"/>
          <w:szCs w:val="22"/>
        </w:rPr>
        <w:t xml:space="preserve"> expression the </w:t>
      </w:r>
      <w:proofErr w:type="spellStart"/>
      <w:r>
        <w:rPr>
          <w:rStyle w:val="NoneA"/>
          <w:rFonts w:ascii="Arial" w:hAnsi="Arial"/>
          <w:i/>
          <w:iCs/>
          <w:sz w:val="22"/>
          <w:szCs w:val="22"/>
        </w:rPr>
        <w:t>rex</w:t>
      </w:r>
      <w:proofErr w:type="spellEnd"/>
      <w:r>
        <w:rPr>
          <w:rStyle w:val="NoneA"/>
          <w:rFonts w:ascii="Arial" w:hAnsi="Arial"/>
          <w:sz w:val="22"/>
          <w:szCs w:val="22"/>
        </w:rPr>
        <w:t xml:space="preserve"> gene highly in both cefoperazone-treated and GF mice. Combined, the variable expression of these sigma factors support the hypothesis that </w:t>
      </w:r>
      <w:r>
        <w:rPr>
          <w:rStyle w:val="NoneA"/>
          <w:rFonts w:ascii="Arial" w:hAnsi="Arial"/>
          <w:i/>
          <w:iCs/>
          <w:sz w:val="22"/>
          <w:szCs w:val="22"/>
        </w:rPr>
        <w:t xml:space="preserve">C. difficile </w:t>
      </w:r>
      <w:r>
        <w:rPr>
          <w:rStyle w:val="NoneA"/>
          <w:rFonts w:ascii="Arial" w:hAnsi="Arial"/>
          <w:sz w:val="22"/>
          <w:szCs w:val="22"/>
        </w:rPr>
        <w:t>adapts expression metabolism to fit its needs between colonized environments.</w:t>
      </w:r>
    </w:p>
    <w:p w14:paraId="36173E6A" w14:textId="77777777" w:rsidR="00E0179A" w:rsidRDefault="00E0179A">
      <w:pPr>
        <w:pStyle w:val="Default"/>
        <w:spacing w:line="480" w:lineRule="auto"/>
        <w:jc w:val="both"/>
      </w:pPr>
    </w:p>
    <w:p w14:paraId="34C22B6B" w14:textId="77777777" w:rsidR="00E0179A" w:rsidRDefault="00DE694C">
      <w:pPr>
        <w:pStyle w:val="Default"/>
        <w:spacing w:line="480" w:lineRule="auto"/>
        <w:jc w:val="both"/>
      </w:pPr>
      <w:proofErr w:type="gramStart"/>
      <w:r>
        <w:rPr>
          <w:rStyle w:val="NoneA"/>
          <w:rFonts w:ascii="Arial" w:hAnsi="Arial"/>
          <w:b/>
          <w:bCs/>
          <w:sz w:val="22"/>
          <w:szCs w:val="22"/>
        </w:rPr>
        <w:t>Genes</w:t>
      </w:r>
      <w:proofErr w:type="gramEnd"/>
      <w:r>
        <w:rPr>
          <w:rStyle w:val="NoneA"/>
          <w:rFonts w:ascii="Arial" w:hAnsi="Arial"/>
          <w:b/>
          <w:bCs/>
          <w:sz w:val="22"/>
          <w:szCs w:val="22"/>
        </w:rPr>
        <w:t xml:space="preserve"> sets from multiple </w:t>
      </w:r>
      <w:r>
        <w:rPr>
          <w:rStyle w:val="NoneA"/>
          <w:rFonts w:ascii="Arial" w:hAnsi="Arial"/>
          <w:b/>
          <w:bCs/>
          <w:i/>
          <w:iCs/>
          <w:sz w:val="22"/>
          <w:szCs w:val="22"/>
        </w:rPr>
        <w:t>C. difficile</w:t>
      </w:r>
      <w:r>
        <w:rPr>
          <w:rStyle w:val="NoneA"/>
          <w:rFonts w:ascii="Arial" w:hAnsi="Arial"/>
          <w:b/>
          <w:bCs/>
          <w:sz w:val="22"/>
          <w:szCs w:val="22"/>
        </w:rPr>
        <w:t xml:space="preserve"> metabolic pathways are differentially expressed between colonized environments.</w:t>
      </w:r>
    </w:p>
    <w:p w14:paraId="18088995" w14:textId="77777777" w:rsidR="00E0179A" w:rsidRDefault="00DE694C">
      <w:pPr>
        <w:pStyle w:val="Default"/>
        <w:spacing w:line="480" w:lineRule="auto"/>
        <w:jc w:val="both"/>
      </w:pPr>
      <w:r>
        <w:rPr>
          <w:rStyle w:val="NoneA"/>
          <w:rFonts w:ascii="Arial" w:eastAsia="Arial" w:hAnsi="Arial" w:cs="Arial"/>
          <w:sz w:val="22"/>
          <w:szCs w:val="22"/>
        </w:rPr>
        <w:tab/>
        <w:t xml:space="preserve">In the context of similar colonization between antibiotic-treated animals, differential expression of global metabolic control mechanisms that are under the control of specific nutrient concentrations suggests that </w:t>
      </w:r>
      <w:r>
        <w:rPr>
          <w:rStyle w:val="NoneA"/>
          <w:rFonts w:ascii="Arial" w:hAnsi="Arial"/>
          <w:i/>
          <w:iCs/>
          <w:sz w:val="22"/>
          <w:szCs w:val="22"/>
        </w:rPr>
        <w:t>C. difficile</w:t>
      </w:r>
      <w:r>
        <w:rPr>
          <w:rStyle w:val="NoneA"/>
          <w:rFonts w:ascii="Arial" w:hAnsi="Arial"/>
          <w:sz w:val="22"/>
          <w:szCs w:val="22"/>
        </w:rPr>
        <w:t xml:space="preserve"> adapts to each environment when in competition with the resident microbiota. To test this further, we quantified the percentage of the total expression for all annotated genes on a per gene basis (Fig. 4). The distribution of points indicated that there were large scale differences in </w:t>
      </w:r>
      <w:proofErr w:type="gramStart"/>
      <w:r>
        <w:rPr>
          <w:rStyle w:val="NoneA"/>
          <w:rFonts w:ascii="Arial" w:hAnsi="Arial"/>
          <w:sz w:val="22"/>
          <w:szCs w:val="22"/>
        </w:rPr>
        <w:t>expression  between</w:t>
      </w:r>
      <w:proofErr w:type="gramEnd"/>
      <w:r>
        <w:rPr>
          <w:rStyle w:val="NoneA"/>
          <w:rFonts w:ascii="Arial" w:hAnsi="Arial"/>
          <w:sz w:val="22"/>
          <w:szCs w:val="22"/>
        </w:rPr>
        <w:t xml:space="preserve"> each group</w:t>
      </w:r>
      <w:r>
        <w:t xml:space="preserve"> </w:t>
      </w:r>
      <w:r>
        <w:rPr>
          <w:rStyle w:val="NoneA"/>
          <w:rFonts w:ascii="Arial" w:hAnsi="Arial"/>
          <w:sz w:val="22"/>
          <w:szCs w:val="22"/>
        </w:rPr>
        <w:t xml:space="preserve">(Fig. 4a), but lacking functional labels isn’t informative for uncovering differences in metabolic strategy. We then identified gene sets based on established </w:t>
      </w:r>
      <w:r>
        <w:rPr>
          <w:rStyle w:val="NoneA"/>
          <w:rFonts w:ascii="Arial" w:hAnsi="Arial"/>
          <w:i/>
          <w:iCs/>
          <w:sz w:val="22"/>
          <w:szCs w:val="22"/>
        </w:rPr>
        <w:t>C. difficile</w:t>
      </w:r>
      <w:r>
        <w:rPr>
          <w:rStyle w:val="NoneA"/>
          <w:rFonts w:ascii="Arial" w:hAnsi="Arial"/>
          <w:sz w:val="22"/>
          <w:szCs w:val="22"/>
        </w:rPr>
        <w:t xml:space="preserve"> metabolism and displayed highest expression of those genes among the three antibiotic treatment groups. The highest overall expression was for those genes involved in amino acid catabolism (Table S2). These findings suggest that </w:t>
      </w:r>
      <w:r>
        <w:rPr>
          <w:rStyle w:val="NoneA"/>
          <w:rFonts w:ascii="Arial" w:hAnsi="Arial"/>
          <w:i/>
          <w:iCs/>
          <w:sz w:val="22"/>
          <w:szCs w:val="22"/>
        </w:rPr>
        <w:t>C. difficile</w:t>
      </w:r>
      <w:r>
        <w:rPr>
          <w:rStyle w:val="NoneA"/>
          <w:rFonts w:ascii="Arial" w:hAnsi="Arial"/>
          <w:sz w:val="22"/>
          <w:szCs w:val="22"/>
        </w:rPr>
        <w:t xml:space="preserve"> utilizes amino acids for energy as a central part of its metabolism</w:t>
      </w:r>
      <w:r>
        <w:rPr>
          <w:rStyle w:val="NoneA"/>
          <w:rFonts w:ascii="Arial" w:hAnsi="Arial"/>
          <w:i/>
          <w:iCs/>
          <w:sz w:val="22"/>
          <w:szCs w:val="22"/>
        </w:rPr>
        <w:t xml:space="preserve"> </w:t>
      </w:r>
      <w:r>
        <w:rPr>
          <w:rStyle w:val="NoneA"/>
          <w:rFonts w:ascii="Arial" w:hAnsi="Arial"/>
          <w:sz w:val="22"/>
          <w:szCs w:val="22"/>
        </w:rPr>
        <w:t>during infection under any condition.</w:t>
      </w:r>
    </w:p>
    <w:p w14:paraId="1A92C736" w14:textId="77777777" w:rsidR="00E0179A" w:rsidRDefault="00E0179A">
      <w:pPr>
        <w:pStyle w:val="Default"/>
        <w:spacing w:line="480" w:lineRule="auto"/>
        <w:jc w:val="both"/>
        <w:rPr>
          <w:rFonts w:ascii="Arial" w:eastAsia="Arial" w:hAnsi="Arial" w:cs="Arial"/>
          <w:sz w:val="22"/>
          <w:szCs w:val="22"/>
        </w:rPr>
      </w:pPr>
    </w:p>
    <w:p w14:paraId="0BF1314C" w14:textId="77777777" w:rsidR="00E0179A" w:rsidRDefault="00E0179A">
      <w:pPr>
        <w:pStyle w:val="Default"/>
        <w:spacing w:line="480" w:lineRule="auto"/>
        <w:jc w:val="both"/>
        <w:rPr>
          <w:rFonts w:ascii="Arial" w:eastAsia="Arial" w:hAnsi="Arial" w:cs="Arial"/>
          <w:sz w:val="22"/>
          <w:szCs w:val="22"/>
        </w:rPr>
      </w:pPr>
    </w:p>
    <w:p w14:paraId="3EFCD972" w14:textId="77777777" w:rsidR="00E0179A" w:rsidRDefault="00E0179A">
      <w:pPr>
        <w:pStyle w:val="Default"/>
        <w:spacing w:line="480" w:lineRule="auto"/>
        <w:jc w:val="both"/>
        <w:rPr>
          <w:rFonts w:ascii="Arial" w:eastAsia="Arial" w:hAnsi="Arial" w:cs="Arial"/>
          <w:sz w:val="22"/>
          <w:szCs w:val="22"/>
        </w:rPr>
      </w:pPr>
    </w:p>
    <w:p w14:paraId="052EC408" w14:textId="77777777" w:rsidR="00E0179A" w:rsidRDefault="00DE694C">
      <w:pPr>
        <w:pStyle w:val="Default"/>
        <w:spacing w:line="480" w:lineRule="auto"/>
        <w:jc w:val="both"/>
      </w:pPr>
      <w:r>
        <w:rPr>
          <w:rStyle w:val="NoneA"/>
          <w:rFonts w:ascii="Arial" w:eastAsia="Arial" w:hAnsi="Arial" w:cs="Arial"/>
          <w:sz w:val="22"/>
          <w:szCs w:val="22"/>
        </w:rPr>
        <w:tab/>
        <w:t xml:space="preserve">To assess more clear associations of each gene set with a given antibiotic group, we analyzed each set separately and how they relate to the others. We first chose to </w:t>
      </w:r>
      <w:proofErr w:type="gramStart"/>
      <w:r>
        <w:rPr>
          <w:rStyle w:val="NoneA"/>
          <w:rFonts w:ascii="Arial" w:eastAsia="Arial" w:hAnsi="Arial" w:cs="Arial"/>
          <w:sz w:val="22"/>
          <w:szCs w:val="22"/>
        </w:rPr>
        <w:t>asses</w:t>
      </w:r>
      <w:proofErr w:type="gramEnd"/>
      <w:r>
        <w:rPr>
          <w:rStyle w:val="NoneA"/>
          <w:rFonts w:ascii="Arial" w:eastAsia="Arial" w:hAnsi="Arial" w:cs="Arial"/>
          <w:sz w:val="22"/>
          <w:szCs w:val="22"/>
        </w:rPr>
        <w:t xml:space="preserve"> sugar transport systems since </w:t>
      </w:r>
      <w:proofErr w:type="spellStart"/>
      <w:r>
        <w:rPr>
          <w:rStyle w:val="NoneA"/>
          <w:rFonts w:ascii="Arial" w:eastAsia="Arial" w:hAnsi="Arial" w:cs="Arial"/>
          <w:sz w:val="22"/>
          <w:szCs w:val="22"/>
        </w:rPr>
        <w:t>CodY</w:t>
      </w:r>
      <w:proofErr w:type="spellEnd"/>
      <w:r>
        <w:rPr>
          <w:rStyle w:val="NoneA"/>
          <w:rFonts w:ascii="Arial" w:eastAsia="Arial" w:hAnsi="Arial" w:cs="Arial"/>
          <w:sz w:val="22"/>
          <w:szCs w:val="22"/>
        </w:rPr>
        <w:t xml:space="preserve"> has been associated with adaptive expression of </w:t>
      </w:r>
      <w:proofErr w:type="spellStart"/>
      <w:r>
        <w:rPr>
          <w:rStyle w:val="NoneA"/>
          <w:rFonts w:ascii="Arial" w:eastAsia="Arial" w:hAnsi="Arial" w:cs="Arial"/>
          <w:sz w:val="22"/>
          <w:szCs w:val="22"/>
        </w:rPr>
        <w:t>phosphotransferase</w:t>
      </w:r>
      <w:proofErr w:type="spellEnd"/>
      <w:r>
        <w:rPr>
          <w:rStyle w:val="NoneA"/>
          <w:rFonts w:ascii="Arial" w:eastAsia="Arial" w:hAnsi="Arial" w:cs="Arial"/>
          <w:sz w:val="22"/>
          <w:szCs w:val="22"/>
        </w:rPr>
        <w:t xml:space="preserve"> systems (PTS) and ABC transporters with many known differences in substrate specificities. Among the genes classified </w:t>
      </w:r>
      <w:proofErr w:type="gramStart"/>
      <w:r>
        <w:rPr>
          <w:rStyle w:val="NoneA"/>
          <w:rFonts w:ascii="Arial" w:eastAsia="Arial" w:hAnsi="Arial" w:cs="Arial"/>
          <w:sz w:val="22"/>
          <w:szCs w:val="22"/>
        </w:rPr>
        <w:t>as PTS transporters (Fig. 4b) were overrepresented in both clindamycin and streptomycin-treated mice,</w:t>
      </w:r>
      <w:proofErr w:type="gramEnd"/>
      <w:r>
        <w:rPr>
          <w:rStyle w:val="NoneA"/>
          <w:rFonts w:ascii="Arial" w:eastAsia="Arial" w:hAnsi="Arial" w:cs="Arial"/>
          <w:sz w:val="22"/>
          <w:szCs w:val="22"/>
        </w:rPr>
        <w:t xml:space="preserve"> while ABC sugar transporters (Fig. 4c) were overrepresented in the </w:t>
      </w:r>
      <w:proofErr w:type="spellStart"/>
      <w:r>
        <w:rPr>
          <w:rStyle w:val="NoneA"/>
          <w:rFonts w:ascii="Arial" w:eastAsia="Arial" w:hAnsi="Arial" w:cs="Arial"/>
          <w:sz w:val="22"/>
          <w:szCs w:val="22"/>
        </w:rPr>
        <w:t>cefoparazone</w:t>
      </w:r>
      <w:proofErr w:type="spellEnd"/>
      <w:r>
        <w:rPr>
          <w:rStyle w:val="NoneA"/>
          <w:rFonts w:ascii="Arial" w:eastAsia="Arial" w:hAnsi="Arial" w:cs="Arial"/>
          <w:sz w:val="22"/>
          <w:szCs w:val="22"/>
        </w:rPr>
        <w:t xml:space="preserve">-treated mice. The </w:t>
      </w:r>
      <w:proofErr w:type="gramStart"/>
      <w:r>
        <w:rPr>
          <w:rStyle w:val="NoneA"/>
          <w:rFonts w:ascii="Arial" w:eastAsia="Arial" w:hAnsi="Arial" w:cs="Arial"/>
          <w:sz w:val="22"/>
          <w:szCs w:val="22"/>
        </w:rPr>
        <w:t>most stark</w:t>
      </w:r>
      <w:proofErr w:type="gramEnd"/>
      <w:r>
        <w:rPr>
          <w:rStyle w:val="NoneA"/>
          <w:rFonts w:ascii="Arial" w:eastAsia="Arial" w:hAnsi="Arial" w:cs="Arial"/>
          <w:sz w:val="22"/>
          <w:szCs w:val="22"/>
        </w:rPr>
        <w:t xml:space="preserve"> differences were seen in transcription for genes involved in sugar alcohol catabolism (Fig. 4d). Expression of these genes was entirely absent from clindamycin-treated mice and </w:t>
      </w:r>
      <w:proofErr w:type="gramStart"/>
      <w:r>
        <w:rPr>
          <w:rStyle w:val="NoneA"/>
          <w:rFonts w:ascii="Arial" w:eastAsia="Arial" w:hAnsi="Arial" w:cs="Arial"/>
          <w:sz w:val="22"/>
          <w:szCs w:val="22"/>
        </w:rPr>
        <w:t xml:space="preserve">expression of genes for </w:t>
      </w:r>
      <w:proofErr w:type="spellStart"/>
      <w:r>
        <w:rPr>
          <w:rStyle w:val="NoneA"/>
          <w:rFonts w:ascii="Arial" w:eastAsia="Arial" w:hAnsi="Arial" w:cs="Arial"/>
          <w:sz w:val="22"/>
          <w:szCs w:val="22"/>
        </w:rPr>
        <w:t>mannitol</w:t>
      </w:r>
      <w:proofErr w:type="spellEnd"/>
      <w:r>
        <w:rPr>
          <w:rStyle w:val="NoneA"/>
          <w:rFonts w:ascii="Arial" w:eastAsia="Arial" w:hAnsi="Arial" w:cs="Arial"/>
          <w:sz w:val="22"/>
          <w:szCs w:val="22"/>
        </w:rPr>
        <w:t xml:space="preserve"> utilization (</w:t>
      </w:r>
      <w:proofErr w:type="spellStart"/>
      <w:r>
        <w:rPr>
          <w:rStyle w:val="NoneA"/>
          <w:rFonts w:ascii="Arial" w:hAnsi="Arial"/>
          <w:i/>
          <w:iCs/>
          <w:sz w:val="22"/>
          <w:szCs w:val="22"/>
        </w:rPr>
        <w:t>mtl</w:t>
      </w:r>
      <w:proofErr w:type="spellEnd"/>
      <w:r>
        <w:rPr>
          <w:rStyle w:val="NoneA"/>
          <w:rFonts w:ascii="Arial" w:hAnsi="Arial"/>
          <w:sz w:val="22"/>
          <w:szCs w:val="22"/>
        </w:rPr>
        <w:t xml:space="preserve"> operon) were</w:t>
      </w:r>
      <w:proofErr w:type="gramEnd"/>
      <w:r>
        <w:rPr>
          <w:rStyle w:val="NoneA"/>
          <w:rFonts w:ascii="Arial" w:hAnsi="Arial"/>
          <w:sz w:val="22"/>
          <w:szCs w:val="22"/>
        </w:rPr>
        <w:t xml:space="preserve"> overrepresented in </w:t>
      </w:r>
      <w:proofErr w:type="spellStart"/>
      <w:r>
        <w:rPr>
          <w:rStyle w:val="NoneA"/>
          <w:rFonts w:ascii="Arial" w:hAnsi="Arial"/>
          <w:sz w:val="22"/>
          <w:szCs w:val="22"/>
        </w:rPr>
        <w:t>cefoparazone</w:t>
      </w:r>
      <w:proofErr w:type="spellEnd"/>
      <w:r>
        <w:rPr>
          <w:rStyle w:val="NoneA"/>
          <w:rFonts w:ascii="Arial" w:hAnsi="Arial"/>
          <w:sz w:val="22"/>
          <w:szCs w:val="22"/>
        </w:rPr>
        <w:t>-treated mice and expression of genes for sorbitol utilization (</w:t>
      </w:r>
      <w:proofErr w:type="spellStart"/>
      <w:r>
        <w:rPr>
          <w:rStyle w:val="NoneA"/>
          <w:rFonts w:ascii="Arial" w:hAnsi="Arial"/>
          <w:i/>
          <w:iCs/>
          <w:sz w:val="22"/>
          <w:szCs w:val="22"/>
        </w:rPr>
        <w:t>srl</w:t>
      </w:r>
      <w:proofErr w:type="spellEnd"/>
      <w:r>
        <w:rPr>
          <w:rStyle w:val="NoneA"/>
          <w:rFonts w:ascii="Arial" w:hAnsi="Arial"/>
          <w:sz w:val="22"/>
          <w:szCs w:val="22"/>
        </w:rPr>
        <w:t xml:space="preserve"> operon) were overrepresented in streptomycin-treated mice. Concordant patterns also emerged in genes associated with fermentation end steps (Fig. 4f) </w:t>
      </w:r>
      <w:proofErr w:type="gramStart"/>
      <w:r>
        <w:rPr>
          <w:rStyle w:val="NoneA"/>
          <w:rFonts w:ascii="Arial" w:hAnsi="Arial"/>
          <w:sz w:val="22"/>
          <w:szCs w:val="22"/>
        </w:rPr>
        <w:t>and  polysaccharide</w:t>
      </w:r>
      <w:proofErr w:type="gramEnd"/>
      <w:r>
        <w:rPr>
          <w:rStyle w:val="NoneA"/>
          <w:rFonts w:ascii="Arial" w:hAnsi="Arial"/>
          <w:sz w:val="22"/>
          <w:szCs w:val="22"/>
        </w:rPr>
        <w:t xml:space="preserve"> degradation (Fig. 4g). Short chain fatty acids (SCFAs) and alcohols are the end products of both carbohydrate and amino acid fermentation in </w:t>
      </w:r>
      <w:r>
        <w:rPr>
          <w:rStyle w:val="NoneA"/>
          <w:rFonts w:ascii="Arial" w:hAnsi="Arial"/>
          <w:i/>
          <w:iCs/>
          <w:sz w:val="22"/>
          <w:szCs w:val="22"/>
        </w:rPr>
        <w:t>C. difficile</w:t>
      </w:r>
      <w:r>
        <w:rPr>
          <w:rStyle w:val="NoneA"/>
          <w:rFonts w:ascii="Arial" w:hAnsi="Arial"/>
          <w:sz w:val="22"/>
          <w:szCs w:val="22"/>
        </w:rPr>
        <w:t xml:space="preserve"> through separate pathways with shared terminal steps. Transcripts for genes involved in </w:t>
      </w:r>
      <w:r>
        <w:rPr>
          <w:rStyle w:val="NoneA"/>
          <w:rFonts w:ascii="Arial" w:hAnsi="Arial"/>
          <w:i/>
          <w:iCs/>
          <w:sz w:val="22"/>
          <w:szCs w:val="22"/>
        </w:rPr>
        <w:t>C. difficile</w:t>
      </w:r>
      <w:r>
        <w:rPr>
          <w:rStyle w:val="NoneA"/>
          <w:rFonts w:ascii="Arial" w:hAnsi="Arial"/>
          <w:sz w:val="22"/>
          <w:szCs w:val="22"/>
        </w:rPr>
        <w:t xml:space="preserve"> butyrate/</w:t>
      </w:r>
      <w:proofErr w:type="spellStart"/>
      <w:r>
        <w:rPr>
          <w:rStyle w:val="NoneA"/>
          <w:rFonts w:ascii="Arial" w:hAnsi="Arial"/>
          <w:sz w:val="22"/>
          <w:szCs w:val="22"/>
        </w:rPr>
        <w:t>butanol</w:t>
      </w:r>
      <w:proofErr w:type="spellEnd"/>
      <w:r>
        <w:rPr>
          <w:rStyle w:val="NoneA"/>
          <w:rFonts w:ascii="Arial" w:hAnsi="Arial"/>
          <w:sz w:val="22"/>
          <w:szCs w:val="22"/>
        </w:rPr>
        <w:t xml:space="preserve"> metabolism (</w:t>
      </w:r>
      <w:proofErr w:type="spellStart"/>
      <w:r>
        <w:rPr>
          <w:rStyle w:val="NoneA"/>
          <w:rFonts w:ascii="Arial" w:hAnsi="Arial"/>
          <w:i/>
          <w:iCs/>
          <w:sz w:val="22"/>
          <w:szCs w:val="22"/>
        </w:rPr>
        <w:t>ptb</w:t>
      </w:r>
      <w:proofErr w:type="spellEnd"/>
      <w:r>
        <w:rPr>
          <w:rStyle w:val="NoneA"/>
          <w:rFonts w:ascii="Arial" w:hAnsi="Arial"/>
          <w:sz w:val="22"/>
          <w:szCs w:val="22"/>
        </w:rPr>
        <w:t xml:space="preserve">, </w:t>
      </w:r>
      <w:r>
        <w:rPr>
          <w:rStyle w:val="NoneA"/>
          <w:rFonts w:ascii="Arial" w:hAnsi="Arial"/>
          <w:i/>
          <w:iCs/>
          <w:sz w:val="22"/>
          <w:szCs w:val="22"/>
        </w:rPr>
        <w:t>buk1</w:t>
      </w:r>
      <w:r>
        <w:rPr>
          <w:rStyle w:val="NoneA"/>
          <w:rFonts w:ascii="Arial" w:hAnsi="Arial"/>
          <w:sz w:val="22"/>
          <w:szCs w:val="22"/>
        </w:rPr>
        <w:t xml:space="preserve">, </w:t>
      </w:r>
      <w:r>
        <w:rPr>
          <w:rStyle w:val="NoneA"/>
          <w:rFonts w:ascii="Arial" w:hAnsi="Arial"/>
          <w:i/>
          <w:iCs/>
          <w:sz w:val="22"/>
          <w:szCs w:val="22"/>
        </w:rPr>
        <w:t>cat2</w:t>
      </w:r>
      <w:r>
        <w:rPr>
          <w:rStyle w:val="NoneA"/>
          <w:rFonts w:ascii="Arial" w:hAnsi="Arial"/>
          <w:sz w:val="22"/>
          <w:szCs w:val="22"/>
        </w:rPr>
        <w:t xml:space="preserve">, and </w:t>
      </w:r>
      <w:bookmarkStart w:id="0" w:name="_DdeLink__1230_954670323"/>
      <w:proofErr w:type="spellStart"/>
      <w:r>
        <w:rPr>
          <w:rStyle w:val="NoneA"/>
          <w:rFonts w:ascii="Arial" w:hAnsi="Arial"/>
          <w:i/>
          <w:iCs/>
          <w:sz w:val="22"/>
          <w:szCs w:val="22"/>
        </w:rPr>
        <w:t>adhE</w:t>
      </w:r>
      <w:bookmarkEnd w:id="0"/>
      <w:proofErr w:type="spellEnd"/>
      <w:r>
        <w:rPr>
          <w:rStyle w:val="NoneA"/>
          <w:rFonts w:ascii="Arial" w:hAnsi="Arial"/>
          <w:sz w:val="22"/>
          <w:szCs w:val="22"/>
        </w:rPr>
        <w:t xml:space="preserve">) were more abundant </w:t>
      </w:r>
      <w:proofErr w:type="gramStart"/>
      <w:r>
        <w:rPr>
          <w:rStyle w:val="NoneA"/>
          <w:rFonts w:ascii="Arial" w:hAnsi="Arial"/>
          <w:sz w:val="22"/>
          <w:szCs w:val="22"/>
        </w:rPr>
        <w:t>in  clindamycin</w:t>
      </w:r>
      <w:proofErr w:type="gramEnd"/>
      <w:r>
        <w:rPr>
          <w:rStyle w:val="NoneA"/>
          <w:rFonts w:ascii="Arial" w:hAnsi="Arial"/>
          <w:sz w:val="22"/>
          <w:szCs w:val="22"/>
        </w:rPr>
        <w:t>-treated mice. Additionally, alpha/beta-</w:t>
      </w:r>
      <w:proofErr w:type="spellStart"/>
      <w:r>
        <w:rPr>
          <w:rStyle w:val="NoneA"/>
          <w:rFonts w:ascii="Arial" w:hAnsi="Arial"/>
          <w:sz w:val="22"/>
          <w:szCs w:val="22"/>
        </w:rPr>
        <w:t>galactosidase</w:t>
      </w:r>
      <w:proofErr w:type="spellEnd"/>
      <w:r>
        <w:rPr>
          <w:rStyle w:val="NoneA"/>
          <w:rFonts w:ascii="Arial" w:hAnsi="Arial"/>
          <w:sz w:val="22"/>
          <w:szCs w:val="22"/>
        </w:rPr>
        <w:t xml:space="preserve"> genes (</w:t>
      </w:r>
      <w:proofErr w:type="spellStart"/>
      <w:r>
        <w:rPr>
          <w:rStyle w:val="NoneA"/>
          <w:rFonts w:ascii="Arial" w:hAnsi="Arial"/>
          <w:i/>
          <w:iCs/>
          <w:sz w:val="22"/>
          <w:szCs w:val="22"/>
        </w:rPr>
        <w:t>aglB</w:t>
      </w:r>
      <w:proofErr w:type="spellEnd"/>
      <w:r>
        <w:rPr>
          <w:rStyle w:val="NoneA"/>
          <w:rFonts w:ascii="Arial" w:hAnsi="Arial"/>
          <w:sz w:val="22"/>
          <w:szCs w:val="22"/>
        </w:rPr>
        <w:t xml:space="preserve"> and </w:t>
      </w:r>
      <w:proofErr w:type="spellStart"/>
      <w:r>
        <w:rPr>
          <w:rStyle w:val="NoneA"/>
          <w:rFonts w:ascii="Arial" w:hAnsi="Arial"/>
          <w:i/>
          <w:iCs/>
          <w:sz w:val="22"/>
          <w:szCs w:val="22"/>
        </w:rPr>
        <w:t>bglA</w:t>
      </w:r>
      <w:proofErr w:type="spellEnd"/>
      <w:r>
        <w:rPr>
          <w:rStyle w:val="NoneA"/>
          <w:rFonts w:ascii="Arial" w:hAnsi="Arial"/>
          <w:sz w:val="22"/>
          <w:szCs w:val="22"/>
        </w:rPr>
        <w:t xml:space="preserve">) were also overrepresented in clindamycin-treated mice (Fig. 4g). Together these patterns support polysaccharide fermentation in this condition. </w:t>
      </w:r>
      <w:proofErr w:type="gramStart"/>
      <w:r>
        <w:rPr>
          <w:rStyle w:val="NoneA"/>
          <w:rFonts w:ascii="Arial" w:hAnsi="Arial"/>
          <w:sz w:val="22"/>
          <w:szCs w:val="22"/>
        </w:rPr>
        <w:t>More subtle</w:t>
      </w:r>
      <w:proofErr w:type="gramEnd"/>
      <w:r>
        <w:rPr>
          <w:rStyle w:val="NoneA"/>
          <w:rFonts w:ascii="Arial" w:hAnsi="Arial"/>
          <w:sz w:val="22"/>
          <w:szCs w:val="22"/>
        </w:rPr>
        <w:t xml:space="preserve"> differences were seen in those gene associated with glycolysis (Fig. 4e). This category includes genes for not only the steps of glycolysis, but also several genes that mediate entry points of </w:t>
      </w:r>
      <w:proofErr w:type="spellStart"/>
      <w:r>
        <w:rPr>
          <w:rStyle w:val="NoneA"/>
          <w:rFonts w:ascii="Arial" w:hAnsi="Arial"/>
          <w:sz w:val="22"/>
          <w:szCs w:val="22"/>
        </w:rPr>
        <w:t>monosaccharides</w:t>
      </w:r>
      <w:proofErr w:type="spellEnd"/>
      <w:r>
        <w:rPr>
          <w:rStyle w:val="NoneA"/>
          <w:rFonts w:ascii="Arial" w:hAnsi="Arial"/>
          <w:sz w:val="22"/>
          <w:szCs w:val="22"/>
        </w:rPr>
        <w:t xml:space="preserve"> to this pathway. Transcripts for several genes in this group (</w:t>
      </w:r>
      <w:proofErr w:type="spellStart"/>
      <w:r>
        <w:rPr>
          <w:rStyle w:val="NoneA"/>
          <w:rFonts w:ascii="Arial" w:hAnsi="Arial"/>
          <w:i/>
          <w:iCs/>
          <w:sz w:val="22"/>
          <w:szCs w:val="22"/>
        </w:rPr>
        <w:t>eno</w:t>
      </w:r>
      <w:proofErr w:type="spellEnd"/>
      <w:r>
        <w:rPr>
          <w:rStyle w:val="NoneA"/>
          <w:rFonts w:ascii="Arial" w:hAnsi="Arial"/>
          <w:sz w:val="22"/>
          <w:szCs w:val="22"/>
        </w:rPr>
        <w:t xml:space="preserve">, </w:t>
      </w:r>
      <w:proofErr w:type="spellStart"/>
      <w:r>
        <w:rPr>
          <w:rStyle w:val="NoneA"/>
          <w:rFonts w:ascii="Arial" w:hAnsi="Arial"/>
          <w:i/>
          <w:iCs/>
          <w:sz w:val="22"/>
          <w:szCs w:val="22"/>
        </w:rPr>
        <w:t>gapA</w:t>
      </w:r>
      <w:proofErr w:type="spellEnd"/>
      <w:r>
        <w:rPr>
          <w:rStyle w:val="NoneA"/>
          <w:rFonts w:ascii="Arial" w:hAnsi="Arial"/>
          <w:sz w:val="22"/>
          <w:szCs w:val="22"/>
        </w:rPr>
        <w:t xml:space="preserve">, </w:t>
      </w:r>
      <w:proofErr w:type="spellStart"/>
      <w:r>
        <w:rPr>
          <w:rStyle w:val="NoneA"/>
          <w:rFonts w:ascii="Arial" w:hAnsi="Arial"/>
          <w:i/>
          <w:iCs/>
          <w:sz w:val="22"/>
          <w:szCs w:val="22"/>
        </w:rPr>
        <w:t>gpmI</w:t>
      </w:r>
      <w:proofErr w:type="spellEnd"/>
      <w:r>
        <w:rPr>
          <w:rStyle w:val="NoneA"/>
          <w:rFonts w:ascii="Arial" w:hAnsi="Arial"/>
          <w:sz w:val="22"/>
          <w:szCs w:val="22"/>
        </w:rPr>
        <w:t xml:space="preserve">, </w:t>
      </w:r>
      <w:proofErr w:type="spellStart"/>
      <w:r>
        <w:rPr>
          <w:rStyle w:val="NoneA"/>
          <w:rFonts w:ascii="Arial" w:hAnsi="Arial"/>
          <w:i/>
          <w:iCs/>
          <w:sz w:val="22"/>
          <w:szCs w:val="22"/>
        </w:rPr>
        <w:t>tpi</w:t>
      </w:r>
      <w:proofErr w:type="spellEnd"/>
      <w:r>
        <w:rPr>
          <w:rStyle w:val="NoneA"/>
          <w:rFonts w:ascii="Arial" w:hAnsi="Arial"/>
          <w:sz w:val="22"/>
          <w:szCs w:val="22"/>
        </w:rPr>
        <w:t xml:space="preserve">, and </w:t>
      </w:r>
      <w:proofErr w:type="spellStart"/>
      <w:r>
        <w:rPr>
          <w:rStyle w:val="NoneA"/>
          <w:rFonts w:ascii="Arial" w:hAnsi="Arial"/>
          <w:i/>
          <w:iCs/>
          <w:sz w:val="22"/>
          <w:szCs w:val="22"/>
        </w:rPr>
        <w:t>pyk</w:t>
      </w:r>
      <w:proofErr w:type="spellEnd"/>
      <w:r>
        <w:rPr>
          <w:rStyle w:val="NoneA"/>
          <w:rFonts w:ascii="Arial" w:hAnsi="Arial"/>
          <w:sz w:val="22"/>
          <w:szCs w:val="22"/>
        </w:rPr>
        <w:t xml:space="preserve">) were overrepresented in </w:t>
      </w:r>
      <w:proofErr w:type="spellStart"/>
      <w:r>
        <w:rPr>
          <w:rStyle w:val="NoneA"/>
          <w:rFonts w:ascii="Arial" w:hAnsi="Arial"/>
          <w:sz w:val="22"/>
          <w:szCs w:val="22"/>
        </w:rPr>
        <w:t>cefoparazone</w:t>
      </w:r>
      <w:proofErr w:type="spellEnd"/>
      <w:r>
        <w:rPr>
          <w:rStyle w:val="NoneA"/>
          <w:rFonts w:ascii="Arial" w:hAnsi="Arial"/>
          <w:sz w:val="22"/>
          <w:szCs w:val="22"/>
        </w:rPr>
        <w:t xml:space="preserve">-treated mice, however </w:t>
      </w:r>
      <w:proofErr w:type="spellStart"/>
      <w:r>
        <w:rPr>
          <w:rStyle w:val="NoneA"/>
          <w:rFonts w:ascii="Arial" w:hAnsi="Arial"/>
          <w:i/>
          <w:iCs/>
          <w:sz w:val="22"/>
          <w:szCs w:val="22"/>
        </w:rPr>
        <w:t>fruK</w:t>
      </w:r>
      <w:proofErr w:type="spellEnd"/>
      <w:r>
        <w:rPr>
          <w:rStyle w:val="NoneA"/>
          <w:rFonts w:ascii="Arial" w:hAnsi="Arial"/>
          <w:sz w:val="22"/>
          <w:szCs w:val="22"/>
        </w:rPr>
        <w:t xml:space="preserve"> is overrepresented in streptomycin-treated </w:t>
      </w:r>
      <w:proofErr w:type="gramStart"/>
      <w:r>
        <w:rPr>
          <w:rStyle w:val="NoneA"/>
          <w:rFonts w:ascii="Arial" w:hAnsi="Arial"/>
          <w:sz w:val="22"/>
          <w:szCs w:val="22"/>
        </w:rPr>
        <w:t>mice which</w:t>
      </w:r>
      <w:proofErr w:type="gramEnd"/>
      <w:r>
        <w:rPr>
          <w:rStyle w:val="NoneA"/>
          <w:rFonts w:ascii="Arial" w:hAnsi="Arial"/>
          <w:sz w:val="22"/>
          <w:szCs w:val="22"/>
        </w:rPr>
        <w:t xml:space="preserve"> catalyzes the committed step of glycolysis. Overall, these results support the hypothesis that </w:t>
      </w:r>
      <w:r>
        <w:rPr>
          <w:rStyle w:val="NoneA"/>
          <w:rFonts w:ascii="Arial" w:hAnsi="Arial"/>
          <w:i/>
          <w:iCs/>
          <w:sz w:val="22"/>
          <w:szCs w:val="22"/>
        </w:rPr>
        <w:t>C. difficile</w:t>
      </w:r>
      <w:r>
        <w:rPr>
          <w:rStyle w:val="NoneA"/>
          <w:rFonts w:ascii="Arial" w:hAnsi="Arial"/>
          <w:sz w:val="22"/>
          <w:szCs w:val="22"/>
        </w:rPr>
        <w:t xml:space="preserve"> is able to adapt its metabolism to fit the nutrient availability across different susceptible environments.</w:t>
      </w:r>
    </w:p>
    <w:p w14:paraId="6E2323AC" w14:textId="77777777" w:rsidR="00E0179A" w:rsidRDefault="00DE694C">
      <w:pPr>
        <w:pStyle w:val="Default"/>
        <w:spacing w:line="480" w:lineRule="auto"/>
        <w:jc w:val="both"/>
      </w:pPr>
      <w:r>
        <w:tab/>
      </w:r>
      <w:r>
        <w:rPr>
          <w:rStyle w:val="NoneA"/>
          <w:rFonts w:ascii="Arial" w:hAnsi="Arial"/>
          <w:sz w:val="22"/>
          <w:szCs w:val="22"/>
        </w:rPr>
        <w:t xml:space="preserve">Conversely, the </w:t>
      </w:r>
      <w:proofErr w:type="gramStart"/>
      <w:r>
        <w:rPr>
          <w:rStyle w:val="NoneA"/>
          <w:rFonts w:ascii="Arial" w:hAnsi="Arial"/>
          <w:sz w:val="22"/>
          <w:szCs w:val="22"/>
        </w:rPr>
        <w:t>expression of genes associated with amino acid catabolism were</w:t>
      </w:r>
      <w:proofErr w:type="gramEnd"/>
      <w:r>
        <w:rPr>
          <w:rStyle w:val="NoneA"/>
          <w:rFonts w:ascii="Arial" w:hAnsi="Arial"/>
          <w:sz w:val="22"/>
          <w:szCs w:val="22"/>
        </w:rPr>
        <w:t xml:space="preserve"> consistently expressed at relatively equal levels across the conditions (Fig. 4h). This gene category includes those enzymes involved in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w:t>
      </w:r>
      <w:proofErr w:type="spellStart"/>
      <w:r>
        <w:rPr>
          <w:rStyle w:val="NoneA"/>
          <w:rFonts w:ascii="Arial" w:hAnsi="Arial"/>
          <w:i/>
          <w:iCs/>
          <w:sz w:val="22"/>
          <w:szCs w:val="22"/>
        </w:rPr>
        <w:t>arg</w:t>
      </w:r>
      <w:proofErr w:type="spellEnd"/>
      <w:r>
        <w:rPr>
          <w:rStyle w:val="NoneA"/>
          <w:rFonts w:ascii="Arial" w:hAnsi="Arial"/>
          <w:sz w:val="22"/>
          <w:szCs w:val="22"/>
        </w:rPr>
        <w:t xml:space="preserve">, </w:t>
      </w:r>
      <w:proofErr w:type="spellStart"/>
      <w:r>
        <w:rPr>
          <w:rStyle w:val="NoneA"/>
          <w:rFonts w:ascii="Arial" w:hAnsi="Arial"/>
          <w:i/>
          <w:iCs/>
          <w:sz w:val="22"/>
          <w:szCs w:val="22"/>
        </w:rPr>
        <w:t>fdh</w:t>
      </w:r>
      <w:proofErr w:type="spellEnd"/>
      <w:r>
        <w:rPr>
          <w:rStyle w:val="NoneA"/>
          <w:rFonts w:ascii="Arial" w:hAnsi="Arial"/>
          <w:sz w:val="22"/>
          <w:szCs w:val="22"/>
        </w:rPr>
        <w:t xml:space="preserve">, </w:t>
      </w:r>
      <w:proofErr w:type="spellStart"/>
      <w:r>
        <w:rPr>
          <w:rStyle w:val="NoneA"/>
          <w:rFonts w:ascii="Arial" w:hAnsi="Arial"/>
          <w:i/>
          <w:iCs/>
          <w:sz w:val="22"/>
          <w:szCs w:val="22"/>
        </w:rPr>
        <w:t>grd</w:t>
      </w:r>
      <w:proofErr w:type="spellEnd"/>
      <w:r>
        <w:rPr>
          <w:rStyle w:val="NoneA"/>
          <w:rFonts w:ascii="Arial" w:hAnsi="Arial"/>
          <w:sz w:val="22"/>
          <w:szCs w:val="22"/>
        </w:rPr>
        <w:t xml:space="preserve">, and </w:t>
      </w:r>
      <w:proofErr w:type="spellStart"/>
      <w:r>
        <w:rPr>
          <w:rStyle w:val="NoneA"/>
          <w:rFonts w:ascii="Arial" w:hAnsi="Arial"/>
          <w:i/>
          <w:iCs/>
          <w:sz w:val="22"/>
          <w:szCs w:val="22"/>
        </w:rPr>
        <w:t>prd</w:t>
      </w:r>
      <w:proofErr w:type="spellEnd"/>
      <w:r>
        <w:rPr>
          <w:rStyle w:val="NoneA"/>
          <w:rFonts w:ascii="Arial" w:hAnsi="Arial"/>
          <w:i/>
          <w:iCs/>
          <w:sz w:val="22"/>
          <w:szCs w:val="22"/>
        </w:rPr>
        <w:t xml:space="preserve"> </w:t>
      </w:r>
      <w:r>
        <w:rPr>
          <w:rStyle w:val="NoneA"/>
          <w:rFonts w:ascii="Arial" w:hAnsi="Arial"/>
          <w:sz w:val="22"/>
          <w:szCs w:val="22"/>
        </w:rPr>
        <w:t>loci) as well as several general peptidases (</w:t>
      </w:r>
      <w:r>
        <w:rPr>
          <w:rStyle w:val="NoneA"/>
          <w:rFonts w:ascii="Arial" w:hAnsi="Arial"/>
          <w:i/>
          <w:iCs/>
          <w:sz w:val="22"/>
          <w:szCs w:val="22"/>
        </w:rPr>
        <w:t>pep</w:t>
      </w:r>
      <w:r>
        <w:rPr>
          <w:rStyle w:val="NoneA"/>
          <w:rFonts w:ascii="Arial" w:hAnsi="Arial"/>
          <w:sz w:val="22"/>
          <w:szCs w:val="22"/>
        </w:rPr>
        <w:t xml:space="preserve"> family). Additionally, genes for the metabolism of the host-derived amino sugars N-</w:t>
      </w:r>
      <w:proofErr w:type="spellStart"/>
      <w:r>
        <w:rPr>
          <w:rStyle w:val="NoneA"/>
          <w:rFonts w:ascii="Arial" w:hAnsi="Arial"/>
          <w:sz w:val="22"/>
          <w:szCs w:val="22"/>
        </w:rPr>
        <w:t>acetylglucosamine</w:t>
      </w:r>
      <w:proofErr w:type="spellEnd"/>
      <w:r>
        <w:rPr>
          <w:rStyle w:val="NoneA"/>
          <w:rFonts w:ascii="Arial" w:hAnsi="Arial"/>
          <w:sz w:val="22"/>
          <w:szCs w:val="22"/>
        </w:rPr>
        <w:t xml:space="preserve"> and N-</w:t>
      </w:r>
      <w:proofErr w:type="spellStart"/>
      <w:r>
        <w:rPr>
          <w:rStyle w:val="NoneA"/>
          <w:rFonts w:ascii="Arial" w:hAnsi="Arial"/>
          <w:sz w:val="22"/>
          <w:szCs w:val="22"/>
        </w:rPr>
        <w:t>acetylmannosamine</w:t>
      </w:r>
      <w:proofErr w:type="spellEnd"/>
      <w:r>
        <w:rPr>
          <w:rStyle w:val="NoneA"/>
          <w:rFonts w:ascii="Arial" w:hAnsi="Arial"/>
          <w:sz w:val="22"/>
          <w:szCs w:val="22"/>
        </w:rPr>
        <w:t xml:space="preserve"> were also expressed at consistent levels across each treatment group (</w:t>
      </w:r>
      <w:proofErr w:type="spellStart"/>
      <w:r>
        <w:rPr>
          <w:rStyle w:val="NoneA"/>
          <w:rFonts w:ascii="Arial" w:hAnsi="Arial"/>
          <w:i/>
          <w:iCs/>
          <w:sz w:val="22"/>
          <w:szCs w:val="22"/>
        </w:rPr>
        <w:t>glm</w:t>
      </w:r>
      <w:proofErr w:type="spellEnd"/>
      <w:r>
        <w:rPr>
          <w:rStyle w:val="NoneA"/>
          <w:rFonts w:ascii="Arial" w:hAnsi="Arial"/>
          <w:sz w:val="22"/>
          <w:szCs w:val="22"/>
        </w:rPr>
        <w:t xml:space="preserve">, </w:t>
      </w:r>
      <w:r>
        <w:rPr>
          <w:rStyle w:val="NoneA"/>
          <w:rFonts w:ascii="Arial" w:hAnsi="Arial"/>
          <w:i/>
          <w:iCs/>
          <w:sz w:val="22"/>
          <w:szCs w:val="22"/>
        </w:rPr>
        <w:t>nan</w:t>
      </w:r>
      <w:r>
        <w:rPr>
          <w:rStyle w:val="NoneA"/>
          <w:rFonts w:ascii="Arial" w:hAnsi="Arial"/>
          <w:sz w:val="22"/>
          <w:szCs w:val="22"/>
        </w:rPr>
        <w:t xml:space="preserve">, </w:t>
      </w:r>
      <w:proofErr w:type="spellStart"/>
      <w:r>
        <w:rPr>
          <w:rStyle w:val="NoneA"/>
          <w:rFonts w:ascii="Arial" w:hAnsi="Arial"/>
          <w:i/>
          <w:iCs/>
          <w:sz w:val="22"/>
          <w:szCs w:val="22"/>
        </w:rPr>
        <w:t>mur</w:t>
      </w:r>
      <w:proofErr w:type="spellEnd"/>
      <w:r>
        <w:rPr>
          <w:rStyle w:val="NoneA"/>
          <w:rFonts w:ascii="Arial" w:hAnsi="Arial"/>
          <w:sz w:val="22"/>
          <w:szCs w:val="22"/>
        </w:rPr>
        <w:t>, and</w:t>
      </w:r>
      <w:r>
        <w:rPr>
          <w:rStyle w:val="NoneA"/>
          <w:rFonts w:ascii="Arial" w:hAnsi="Arial"/>
          <w:i/>
          <w:iCs/>
          <w:sz w:val="22"/>
          <w:szCs w:val="22"/>
        </w:rPr>
        <w:t xml:space="preserve"> </w:t>
      </w:r>
      <w:proofErr w:type="spellStart"/>
      <w:r>
        <w:rPr>
          <w:rStyle w:val="NoneA"/>
          <w:rFonts w:ascii="Arial" w:hAnsi="Arial"/>
          <w:i/>
          <w:iCs/>
          <w:sz w:val="22"/>
          <w:szCs w:val="22"/>
        </w:rPr>
        <w:t>acd</w:t>
      </w:r>
      <w:proofErr w:type="spellEnd"/>
      <w:r>
        <w:rPr>
          <w:rStyle w:val="NoneA"/>
          <w:rFonts w:ascii="Arial" w:hAnsi="Arial"/>
          <w:sz w:val="22"/>
          <w:szCs w:val="22"/>
        </w:rPr>
        <w:t xml:space="preserve"> loci) (Fig. 4i). Along similar lines with closely related molecules, a number of genes for other monosaccharide catabolism were expressed relatively evenly between each condition. This includes glycolysis-associated genes (</w:t>
      </w:r>
      <w:proofErr w:type="spellStart"/>
      <w:r>
        <w:rPr>
          <w:rStyle w:val="NoneA"/>
          <w:rFonts w:ascii="Arial" w:hAnsi="Arial"/>
          <w:i/>
          <w:iCs/>
          <w:sz w:val="22"/>
          <w:szCs w:val="22"/>
        </w:rPr>
        <w:t>fba</w:t>
      </w:r>
      <w:proofErr w:type="spellEnd"/>
      <w:r>
        <w:rPr>
          <w:rStyle w:val="NoneA"/>
          <w:rFonts w:ascii="Arial" w:hAnsi="Arial"/>
          <w:sz w:val="22"/>
          <w:szCs w:val="22"/>
        </w:rPr>
        <w:t xml:space="preserve">, </w:t>
      </w:r>
      <w:proofErr w:type="spellStart"/>
      <w:r>
        <w:rPr>
          <w:rStyle w:val="NoneA"/>
          <w:rFonts w:ascii="Arial" w:hAnsi="Arial"/>
          <w:i/>
          <w:iCs/>
          <w:sz w:val="22"/>
          <w:szCs w:val="22"/>
        </w:rPr>
        <w:t>fbp</w:t>
      </w:r>
      <w:proofErr w:type="spellEnd"/>
      <w:r>
        <w:rPr>
          <w:rStyle w:val="NoneA"/>
          <w:rFonts w:ascii="Arial" w:hAnsi="Arial"/>
          <w:sz w:val="22"/>
          <w:szCs w:val="22"/>
        </w:rPr>
        <w:t xml:space="preserve">, </w:t>
      </w:r>
      <w:r>
        <w:rPr>
          <w:rStyle w:val="NoneA"/>
          <w:rFonts w:ascii="Arial" w:hAnsi="Arial"/>
          <w:i/>
          <w:iCs/>
          <w:sz w:val="22"/>
          <w:szCs w:val="22"/>
        </w:rPr>
        <w:t>gap</w:t>
      </w:r>
      <w:r>
        <w:rPr>
          <w:rStyle w:val="NoneA"/>
          <w:rFonts w:ascii="Arial" w:hAnsi="Arial"/>
          <w:sz w:val="22"/>
          <w:szCs w:val="22"/>
        </w:rPr>
        <w:t xml:space="preserve">, and </w:t>
      </w:r>
      <w:proofErr w:type="spellStart"/>
      <w:r>
        <w:rPr>
          <w:rStyle w:val="NoneA"/>
          <w:rFonts w:ascii="Arial" w:hAnsi="Arial"/>
          <w:i/>
          <w:iCs/>
          <w:sz w:val="22"/>
          <w:szCs w:val="22"/>
        </w:rPr>
        <w:t>pfk</w:t>
      </w:r>
      <w:proofErr w:type="spellEnd"/>
      <w:r>
        <w:rPr>
          <w:rStyle w:val="NoneA"/>
          <w:rFonts w:ascii="Arial" w:hAnsi="Arial"/>
          <w:i/>
          <w:iCs/>
          <w:sz w:val="22"/>
          <w:szCs w:val="22"/>
        </w:rPr>
        <w:t>)</w:t>
      </w:r>
      <w:r>
        <w:rPr>
          <w:rStyle w:val="NoneA"/>
          <w:rFonts w:ascii="Arial" w:hAnsi="Arial"/>
          <w:sz w:val="22"/>
          <w:szCs w:val="22"/>
        </w:rPr>
        <w:t xml:space="preserve"> as well as several genes (</w:t>
      </w:r>
      <w:r>
        <w:rPr>
          <w:rStyle w:val="NoneA"/>
          <w:rFonts w:ascii="Arial" w:hAnsi="Arial"/>
          <w:i/>
          <w:iCs/>
          <w:sz w:val="22"/>
          <w:szCs w:val="22"/>
        </w:rPr>
        <w:t>gal</w:t>
      </w:r>
      <w:r>
        <w:rPr>
          <w:rStyle w:val="NoneA"/>
          <w:rFonts w:ascii="Arial" w:hAnsi="Arial"/>
          <w:sz w:val="22"/>
          <w:szCs w:val="22"/>
        </w:rPr>
        <w:t xml:space="preserve">, </w:t>
      </w:r>
      <w:r>
        <w:rPr>
          <w:rStyle w:val="NoneA"/>
          <w:rFonts w:ascii="Arial" w:hAnsi="Arial"/>
          <w:i/>
          <w:iCs/>
          <w:sz w:val="22"/>
          <w:szCs w:val="22"/>
        </w:rPr>
        <w:t>man</w:t>
      </w:r>
      <w:r>
        <w:rPr>
          <w:rStyle w:val="NoneA"/>
          <w:rFonts w:ascii="Arial" w:hAnsi="Arial"/>
          <w:sz w:val="22"/>
          <w:szCs w:val="22"/>
        </w:rPr>
        <w:t xml:space="preserve">, </w:t>
      </w:r>
      <w:proofErr w:type="spellStart"/>
      <w:r>
        <w:rPr>
          <w:rStyle w:val="NoneA"/>
          <w:rFonts w:ascii="Arial" w:hAnsi="Arial"/>
          <w:i/>
          <w:iCs/>
          <w:sz w:val="22"/>
          <w:szCs w:val="22"/>
        </w:rPr>
        <w:t>pmi</w:t>
      </w:r>
      <w:proofErr w:type="spellEnd"/>
      <w:r>
        <w:rPr>
          <w:rStyle w:val="NoneA"/>
          <w:rFonts w:ascii="Arial" w:hAnsi="Arial"/>
          <w:sz w:val="22"/>
          <w:szCs w:val="22"/>
        </w:rPr>
        <w:t xml:space="preserve">, and </w:t>
      </w:r>
      <w:r>
        <w:rPr>
          <w:rStyle w:val="NoneA"/>
          <w:rFonts w:ascii="Arial" w:hAnsi="Arial"/>
          <w:i/>
          <w:iCs/>
          <w:sz w:val="22"/>
          <w:szCs w:val="22"/>
        </w:rPr>
        <w:t>tag</w:t>
      </w:r>
      <w:r>
        <w:rPr>
          <w:rStyle w:val="NoneA"/>
          <w:rFonts w:ascii="Arial" w:hAnsi="Arial"/>
          <w:sz w:val="22"/>
          <w:szCs w:val="22"/>
        </w:rPr>
        <w:t xml:space="preserve"> loci) for bringing different </w:t>
      </w:r>
      <w:proofErr w:type="spellStart"/>
      <w:r>
        <w:rPr>
          <w:rStyle w:val="NoneA"/>
          <w:rFonts w:ascii="Arial" w:hAnsi="Arial"/>
          <w:sz w:val="22"/>
          <w:szCs w:val="22"/>
        </w:rPr>
        <w:t>monosaccharides</w:t>
      </w:r>
      <w:proofErr w:type="spellEnd"/>
      <w:r>
        <w:rPr>
          <w:rStyle w:val="NoneA"/>
          <w:rFonts w:ascii="Arial" w:hAnsi="Arial"/>
          <w:sz w:val="22"/>
          <w:szCs w:val="22"/>
        </w:rPr>
        <w:t xml:space="preserve"> into glycolysis (including </w:t>
      </w:r>
      <w:proofErr w:type="spellStart"/>
      <w:r>
        <w:rPr>
          <w:rStyle w:val="NoneA"/>
          <w:rFonts w:ascii="Arial" w:hAnsi="Arial"/>
          <w:sz w:val="22"/>
          <w:szCs w:val="22"/>
        </w:rPr>
        <w:t>galactose</w:t>
      </w:r>
      <w:proofErr w:type="spellEnd"/>
      <w:r>
        <w:rPr>
          <w:rStyle w:val="NoneA"/>
          <w:rFonts w:ascii="Arial" w:hAnsi="Arial"/>
          <w:sz w:val="22"/>
          <w:szCs w:val="22"/>
        </w:rPr>
        <w:t xml:space="preserve">, mannose, and </w:t>
      </w:r>
      <w:proofErr w:type="spellStart"/>
      <w:r>
        <w:rPr>
          <w:rStyle w:val="NoneA"/>
          <w:rFonts w:ascii="Arial" w:hAnsi="Arial"/>
          <w:sz w:val="22"/>
          <w:szCs w:val="22"/>
        </w:rPr>
        <w:t>tagatose</w:t>
      </w:r>
      <w:proofErr w:type="spellEnd"/>
      <w:r>
        <w:rPr>
          <w:rStyle w:val="NoneA"/>
          <w:rFonts w:ascii="Arial" w:hAnsi="Arial"/>
          <w:sz w:val="22"/>
          <w:szCs w:val="22"/>
        </w:rPr>
        <w:t xml:space="preserve">). Combined, these findings suggest that catabolism of amino acids and specific </w:t>
      </w:r>
      <w:proofErr w:type="spellStart"/>
      <w:r>
        <w:rPr>
          <w:rStyle w:val="NoneA"/>
          <w:rFonts w:ascii="Arial" w:hAnsi="Arial"/>
          <w:sz w:val="22"/>
          <w:szCs w:val="22"/>
        </w:rPr>
        <w:t>monosaccharides</w:t>
      </w:r>
      <w:proofErr w:type="spellEnd"/>
      <w:r>
        <w:rPr>
          <w:rStyle w:val="NoneA"/>
          <w:rFonts w:ascii="Arial" w:hAnsi="Arial"/>
          <w:sz w:val="22"/>
          <w:szCs w:val="22"/>
        </w:rPr>
        <w:t xml:space="preserve"> are core components of the </w:t>
      </w:r>
      <w:r>
        <w:rPr>
          <w:rStyle w:val="NoneA"/>
          <w:rFonts w:ascii="Arial" w:hAnsi="Arial"/>
          <w:i/>
          <w:iCs/>
          <w:sz w:val="22"/>
          <w:szCs w:val="22"/>
        </w:rPr>
        <w:t>C. difficile</w:t>
      </w:r>
      <w:r>
        <w:rPr>
          <w:rStyle w:val="NoneA"/>
          <w:rFonts w:ascii="Arial" w:hAnsi="Arial"/>
          <w:sz w:val="22"/>
          <w:szCs w:val="22"/>
        </w:rPr>
        <w:t xml:space="preserve"> nutritional strategy during infection.</w:t>
      </w:r>
    </w:p>
    <w:p w14:paraId="551C633C" w14:textId="77777777" w:rsidR="00E0179A" w:rsidRDefault="00E0179A">
      <w:pPr>
        <w:pStyle w:val="Default"/>
        <w:spacing w:line="480" w:lineRule="auto"/>
        <w:jc w:val="both"/>
        <w:rPr>
          <w:rFonts w:ascii="Arial" w:eastAsia="Arial" w:hAnsi="Arial" w:cs="Arial"/>
          <w:sz w:val="22"/>
          <w:szCs w:val="22"/>
        </w:rPr>
      </w:pPr>
    </w:p>
    <w:p w14:paraId="3D17E869" w14:textId="77777777" w:rsidR="00E0179A" w:rsidRDefault="00DE694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Genome-scale Bipartite metabolic models underscore known bacterial metabolism.</w:t>
      </w:r>
    </w:p>
    <w:p w14:paraId="593BE866" w14:textId="77777777" w:rsidR="00E0179A" w:rsidRDefault="00DE694C">
      <w:pPr>
        <w:pStyle w:val="Default"/>
        <w:spacing w:line="480" w:lineRule="auto"/>
        <w:ind w:firstLine="709"/>
        <w:jc w:val="both"/>
      </w:pPr>
      <w:r>
        <w:rPr>
          <w:rStyle w:val="NoneA"/>
          <w:rFonts w:ascii="Arial" w:hAnsi="Arial"/>
          <w:sz w:val="22"/>
          <w:szCs w:val="22"/>
        </w:rPr>
        <w:t xml:space="preserve">To further investigate which metabolites are differentially utilized between conditions, we represented the metabolic network of </w:t>
      </w:r>
      <w:r>
        <w:rPr>
          <w:rStyle w:val="NoneA"/>
          <w:rFonts w:ascii="Arial" w:hAnsi="Arial"/>
          <w:i/>
          <w:iCs/>
          <w:sz w:val="22"/>
          <w:szCs w:val="22"/>
        </w:rPr>
        <w:t>C. difficile</w:t>
      </w:r>
      <w:r>
        <w:rPr>
          <w:rStyle w:val="NoneA"/>
          <w:rFonts w:ascii="Arial" w:hAnsi="Arial"/>
          <w:sz w:val="22"/>
          <w:szCs w:val="22"/>
        </w:rPr>
        <w:t xml:space="preserve"> str. 630 as a directed bipartite graph using the genome annotation. </w:t>
      </w:r>
      <w:proofErr w:type="gramStart"/>
      <w:r>
        <w:rPr>
          <w:rStyle w:val="NoneA"/>
          <w:rFonts w:ascii="Arial" w:hAnsi="Arial"/>
          <w:sz w:val="22"/>
          <w:szCs w:val="22"/>
        </w:rPr>
        <w:t>Enzymes and metabolites were represented by nodes and their interaction</w:t>
      </w:r>
      <w:proofErr w:type="gramEnd"/>
      <w:r>
        <w:rPr>
          <w:rStyle w:val="NoneA"/>
          <w:rFonts w:ascii="Arial" w:hAnsi="Arial"/>
          <w:sz w:val="22"/>
          <w:szCs w:val="22"/>
        </w:rPr>
        <w:t xml:space="preserve"> by the edge between the nodes (Fig. 5a). To validate our metabolic network, we calculated </w:t>
      </w:r>
      <w:proofErr w:type="spellStart"/>
      <w:r>
        <w:rPr>
          <w:rStyle w:val="NoneA"/>
          <w:rFonts w:ascii="Arial" w:hAnsi="Arial"/>
          <w:sz w:val="22"/>
          <w:szCs w:val="22"/>
        </w:rPr>
        <w:t>betweenness</w:t>
      </w:r>
      <w:proofErr w:type="spellEnd"/>
      <w:r>
        <w:rPr>
          <w:rStyle w:val="NoneA"/>
          <w:rFonts w:ascii="Arial" w:hAnsi="Arial"/>
          <w:sz w:val="22"/>
          <w:szCs w:val="22"/>
        </w:rPr>
        <w:t xml:space="preserve"> centrality (BC) and overall closeness centralization index (OCCI) for all enzyme and metabolite nodes in the bipartite metabolic network </w:t>
      </w:r>
      <w:r>
        <w:rPr>
          <w:rStyle w:val="NoneA"/>
          <w:rFonts w:ascii="Arial" w:hAnsi="Arial"/>
          <w:i/>
          <w:iCs/>
          <w:sz w:val="22"/>
          <w:szCs w:val="22"/>
        </w:rPr>
        <w:t>C. difficile</w:t>
      </w:r>
      <w:r>
        <w:rPr>
          <w:rStyle w:val="NoneA"/>
          <w:rFonts w:ascii="Arial" w:hAnsi="Arial"/>
          <w:sz w:val="22"/>
          <w:szCs w:val="22"/>
        </w:rPr>
        <w:t xml:space="preserve"> str. 630 generated for this study (Table S3). In biological terms BC reflects the amount of influence a given hub has on the overall flow of metabolism through the network (</w:t>
      </w:r>
      <w:proofErr w:type="spellStart"/>
      <w:r>
        <w:rPr>
          <w:rStyle w:val="NoneA"/>
          <w:rFonts w:ascii="Arial" w:hAnsi="Arial"/>
          <w:sz w:val="22"/>
          <w:szCs w:val="22"/>
        </w:rPr>
        <w:t>Potapov</w:t>
      </w:r>
      <w:proofErr w:type="spellEnd"/>
      <w:r>
        <w:rPr>
          <w:rStyle w:val="NoneA"/>
          <w:rFonts w:ascii="Arial" w:hAnsi="Arial"/>
          <w:sz w:val="22"/>
          <w:szCs w:val="22"/>
        </w:rPr>
        <w:t xml:space="preserve">, 2005), and OCCI indicates those enzymes and substrates that are the most central components of the organism’s metabolism (Ma, 2003). For both enzymes and substrates, the 18 of top 20 nodes with the highest BC values are involved in glycolysis, fermentation, and amino acid synthesis. In agreement almost all nodes with the largest OCCI values were involved in glycolysis and amino acid synthesis as well. Enzymes that score highly in both metrics included pyruvate kinase, aspartate aminotransferase, and </w:t>
      </w:r>
      <w:proofErr w:type="spellStart"/>
      <w:proofErr w:type="gramStart"/>
      <w:r>
        <w:rPr>
          <w:rStyle w:val="NoneA"/>
          <w:rFonts w:ascii="Arial" w:hAnsi="Arial"/>
          <w:sz w:val="22"/>
          <w:szCs w:val="22"/>
        </w:rPr>
        <w:t>formate</w:t>
      </w:r>
      <w:proofErr w:type="spellEnd"/>
      <w:r>
        <w:rPr>
          <w:rStyle w:val="NoneA"/>
          <w:rFonts w:ascii="Arial" w:hAnsi="Arial"/>
          <w:sz w:val="22"/>
          <w:szCs w:val="22"/>
        </w:rPr>
        <w:t xml:space="preserve"> C-</w:t>
      </w:r>
      <w:proofErr w:type="spellStart"/>
      <w:r>
        <w:rPr>
          <w:rStyle w:val="NoneA"/>
          <w:rFonts w:ascii="Arial" w:hAnsi="Arial"/>
          <w:sz w:val="22"/>
          <w:szCs w:val="22"/>
        </w:rPr>
        <w:t>acetyltransferase</w:t>
      </w:r>
      <w:proofErr w:type="spellEnd"/>
      <w:r>
        <w:rPr>
          <w:rStyle w:val="NoneA"/>
          <w:rFonts w:ascii="Arial" w:hAnsi="Arial"/>
          <w:sz w:val="22"/>
          <w:szCs w:val="22"/>
        </w:rPr>
        <w:t xml:space="preserve"> while substrates consistently scoring most highly were</w:t>
      </w:r>
      <w:proofErr w:type="gramEnd"/>
      <w:r>
        <w:rPr>
          <w:rStyle w:val="NoneA"/>
          <w:rFonts w:ascii="Arial" w:hAnsi="Arial"/>
          <w:sz w:val="22"/>
          <w:szCs w:val="22"/>
        </w:rPr>
        <w:t xml:space="preserve"> pyruvate, acetyl-CoA, D-glyceraldehyde 3-phosphate. This indicated to us that the topology of the network reflects established bacterial physiology.</w:t>
      </w:r>
    </w:p>
    <w:p w14:paraId="6A4F6C3D" w14:textId="77777777" w:rsidR="00E0179A" w:rsidRDefault="00E0179A">
      <w:pPr>
        <w:pStyle w:val="Default"/>
        <w:spacing w:line="480" w:lineRule="auto"/>
        <w:jc w:val="both"/>
        <w:rPr>
          <w:rFonts w:ascii="Arial" w:eastAsia="Arial" w:hAnsi="Arial" w:cs="Arial"/>
          <w:sz w:val="22"/>
          <w:szCs w:val="22"/>
        </w:rPr>
      </w:pPr>
    </w:p>
    <w:p w14:paraId="03F8628A" w14:textId="77777777" w:rsidR="00E0179A" w:rsidRDefault="00DE694C">
      <w:pPr>
        <w:pStyle w:val="Default"/>
        <w:spacing w:line="480" w:lineRule="auto"/>
        <w:jc w:val="both"/>
      </w:pPr>
      <w:r>
        <w:rPr>
          <w:rStyle w:val="NoneA"/>
          <w:rFonts w:ascii="Arial" w:hAnsi="Arial"/>
          <w:b/>
          <w:bCs/>
          <w:i/>
          <w:iCs/>
          <w:sz w:val="22"/>
          <w:szCs w:val="22"/>
          <w:shd w:val="clear" w:color="auto" w:fill="FFFFFF"/>
        </w:rPr>
        <w:t>In vitro</w:t>
      </w:r>
      <w:r>
        <w:rPr>
          <w:rStyle w:val="NoneA"/>
          <w:rFonts w:ascii="Arial" w:hAnsi="Arial"/>
          <w:b/>
          <w:bCs/>
          <w:sz w:val="22"/>
          <w:szCs w:val="22"/>
          <w:shd w:val="clear" w:color="auto" w:fill="FFFFFF"/>
        </w:rPr>
        <w:t xml:space="preserve"> C. difficile transcriptome from defined media validates metabolite importance scores.</w:t>
      </w:r>
    </w:p>
    <w:p w14:paraId="6AE8FDB4" w14:textId="77777777" w:rsidR="00E0179A" w:rsidRDefault="00DE694C">
      <w:pPr>
        <w:pStyle w:val="Default"/>
        <w:spacing w:line="480" w:lineRule="auto"/>
        <w:ind w:firstLine="709"/>
        <w:jc w:val="both"/>
      </w:pPr>
      <w:r>
        <w:rPr>
          <w:rStyle w:val="NoneA"/>
          <w:rFonts w:ascii="Arial" w:hAnsi="Arial"/>
          <w:sz w:val="22"/>
          <w:szCs w:val="22"/>
          <w:shd w:val="clear" w:color="auto" w:fill="FFFFFF"/>
        </w:rPr>
        <w:t xml:space="preserve">Moving beyond a strictly topological analysis of the </w:t>
      </w:r>
      <w:r>
        <w:rPr>
          <w:rStyle w:val="NoneA"/>
          <w:rFonts w:ascii="Arial" w:hAnsi="Arial"/>
          <w:i/>
          <w:iCs/>
          <w:sz w:val="22"/>
          <w:szCs w:val="22"/>
          <w:shd w:val="clear" w:color="auto" w:fill="FFFFFF"/>
        </w:rPr>
        <w:t>C. difficile</w:t>
      </w:r>
      <w:r>
        <w:rPr>
          <w:rStyle w:val="NoneA"/>
          <w:rFonts w:ascii="Arial" w:hAnsi="Arial"/>
          <w:sz w:val="22"/>
          <w:szCs w:val="22"/>
          <w:shd w:val="clear" w:color="auto" w:fill="FFFFFF"/>
        </w:rPr>
        <w:t xml:space="preserve"> metabolic network, we sought to utilize transcriptomic data to infer which metabolites </w:t>
      </w:r>
      <w:r>
        <w:rPr>
          <w:rStyle w:val="NoneA"/>
          <w:rFonts w:ascii="Arial" w:hAnsi="Arial"/>
          <w:i/>
          <w:iCs/>
          <w:sz w:val="22"/>
          <w:szCs w:val="22"/>
          <w:shd w:val="clear" w:color="auto" w:fill="FFFFFF"/>
        </w:rPr>
        <w:t>C. difficile</w:t>
      </w:r>
      <w:r>
        <w:rPr>
          <w:rStyle w:val="NoneA"/>
          <w:rFonts w:ascii="Arial" w:hAnsi="Arial"/>
          <w:sz w:val="22"/>
          <w:szCs w:val="22"/>
          <w:shd w:val="clear" w:color="auto" w:fill="FFFFFF"/>
        </w:rPr>
        <w:t xml:space="preserve"> is most likely obtaining from its environment in each condition. To accomplish this we mapped normalized transcript abundances to the enzyme nodes in the network, and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5a). A metabolite with a high importance score is most likely obtained from the environment because the </w:t>
      </w:r>
      <w:proofErr w:type="gramStart"/>
      <w:r>
        <w:rPr>
          <w:rStyle w:val="NoneA"/>
          <w:rFonts w:ascii="Arial" w:hAnsi="Arial"/>
          <w:sz w:val="22"/>
          <w:szCs w:val="22"/>
          <w:shd w:val="clear" w:color="auto" w:fill="FFFFFF"/>
        </w:rPr>
        <w:t>expression</w:t>
      </w:r>
      <w:proofErr w:type="gramEnd"/>
      <w:r>
        <w:rPr>
          <w:rStyle w:val="NoneA"/>
          <w:rFonts w:ascii="Arial" w:hAnsi="Arial"/>
          <w:sz w:val="22"/>
          <w:szCs w:val="22"/>
          <w:shd w:val="clear" w:color="auto" w:fill="FFFFFF"/>
        </w:rPr>
        <w:t xml:space="preserve"> of genes for enzymes that produce the metabolite are low. </w:t>
      </w:r>
    </w:p>
    <w:p w14:paraId="0759DDBA" w14:textId="77777777" w:rsidR="00E0179A" w:rsidRDefault="00DE694C">
      <w:pPr>
        <w:pStyle w:val="Default"/>
        <w:spacing w:line="480" w:lineRule="auto"/>
        <w:ind w:firstLine="709"/>
        <w:jc w:val="both"/>
      </w:pPr>
      <w:r>
        <w:rPr>
          <w:rStyle w:val="NoneA"/>
          <w:rFonts w:ascii="Arial" w:hAnsi="Arial"/>
          <w:sz w:val="22"/>
          <w:szCs w:val="22"/>
          <w:shd w:val="clear" w:color="auto" w:fill="FFFFFF"/>
        </w:rPr>
        <w:t xml:space="preserve">In order to validate this approach we tested our metabolite importance calculation on transcriptomic data collected from </w:t>
      </w:r>
      <w:r>
        <w:rPr>
          <w:rStyle w:val="NoneA"/>
          <w:rFonts w:ascii="Arial" w:hAnsi="Arial"/>
          <w:i/>
          <w:iCs/>
          <w:sz w:val="22"/>
          <w:szCs w:val="22"/>
          <w:shd w:val="clear" w:color="auto" w:fill="FFFFFF"/>
        </w:rPr>
        <w:t xml:space="preserve">C. difficile </w:t>
      </w:r>
      <w:r>
        <w:rPr>
          <w:rStyle w:val="NoneA"/>
          <w:rFonts w:ascii="Arial" w:hAnsi="Arial"/>
          <w:sz w:val="22"/>
          <w:szCs w:val="22"/>
          <w:shd w:val="clear" w:color="auto" w:fill="FFFFFF"/>
        </w:rPr>
        <w:t xml:space="preserve">growing at exponential phase in minimal media where the only useable carbohydrate is D-glucose (Fig. 5b). Following importance calculation, … (Fig. 5c). This demonstrated </w:t>
      </w:r>
      <w:proofErr w:type="gramStart"/>
      <w:r>
        <w:rPr>
          <w:rStyle w:val="NoneA"/>
          <w:rFonts w:ascii="Arial" w:hAnsi="Arial"/>
          <w:sz w:val="22"/>
          <w:szCs w:val="22"/>
          <w:shd w:val="clear" w:color="auto" w:fill="FFFFFF"/>
        </w:rPr>
        <w:t>the our</w:t>
      </w:r>
      <w:proofErr w:type="gramEnd"/>
      <w:r>
        <w:rPr>
          <w:rStyle w:val="NoneA"/>
          <w:rFonts w:ascii="Arial" w:hAnsi="Arial"/>
          <w:sz w:val="22"/>
          <w:szCs w:val="22"/>
          <w:shd w:val="clear" w:color="auto" w:fill="FFFFFF"/>
        </w:rPr>
        <w:t xml:space="preserve"> metabolite importance calculation reflected real biological patterns and could correctly identify the nutrients that </w:t>
      </w:r>
      <w:r>
        <w:rPr>
          <w:rStyle w:val="NoneA"/>
          <w:rFonts w:ascii="Arial" w:hAnsi="Arial"/>
          <w:i/>
          <w:iCs/>
          <w:sz w:val="22"/>
          <w:szCs w:val="22"/>
          <w:shd w:val="clear" w:color="auto" w:fill="FFFFFF"/>
        </w:rPr>
        <w:t>C. difficile</w:t>
      </w:r>
      <w:r>
        <w:rPr>
          <w:rStyle w:val="NoneA"/>
          <w:rFonts w:ascii="Arial" w:hAnsi="Arial"/>
          <w:sz w:val="22"/>
          <w:szCs w:val="22"/>
          <w:shd w:val="clear" w:color="auto" w:fill="FFFFFF"/>
        </w:rPr>
        <w:t xml:space="preserve"> is consuming from the environment at a given time.</w:t>
      </w:r>
    </w:p>
    <w:p w14:paraId="1D9BDB73" w14:textId="77777777" w:rsidR="00E0179A" w:rsidRDefault="00E0179A">
      <w:pPr>
        <w:pStyle w:val="Default"/>
        <w:spacing w:line="480" w:lineRule="auto"/>
        <w:ind w:firstLine="709"/>
        <w:jc w:val="both"/>
      </w:pPr>
    </w:p>
    <w:p w14:paraId="7F3E8B10" w14:textId="77777777" w:rsidR="00E0179A" w:rsidRDefault="00DE694C">
      <w:pPr>
        <w:pStyle w:val="Default"/>
        <w:spacing w:line="480" w:lineRule="auto"/>
        <w:jc w:val="both"/>
      </w:pPr>
      <w:r>
        <w:rPr>
          <w:rStyle w:val="NoneA"/>
          <w:rFonts w:ascii="Arial" w:hAnsi="Arial"/>
          <w:b/>
          <w:bCs/>
          <w:sz w:val="22"/>
          <w:szCs w:val="22"/>
          <w:shd w:val="clear" w:color="auto" w:fill="FFFFFF"/>
        </w:rPr>
        <w:t xml:space="preserve">Metabolite importance algorithm reveals adaptive nutritional strategies of </w:t>
      </w:r>
      <w:r>
        <w:rPr>
          <w:rStyle w:val="NoneA"/>
          <w:rFonts w:ascii="Arial" w:hAnsi="Arial"/>
          <w:b/>
          <w:bCs/>
          <w:i/>
          <w:iCs/>
          <w:sz w:val="22"/>
          <w:szCs w:val="22"/>
          <w:shd w:val="clear" w:color="auto" w:fill="FFFFFF"/>
        </w:rPr>
        <w:t xml:space="preserve">C. difficile </w:t>
      </w:r>
      <w:r>
        <w:rPr>
          <w:rStyle w:val="NoneA"/>
          <w:rFonts w:ascii="Arial" w:hAnsi="Arial"/>
          <w:b/>
          <w:bCs/>
          <w:sz w:val="22"/>
          <w:szCs w:val="22"/>
          <w:shd w:val="clear" w:color="auto" w:fill="FFFFFF"/>
        </w:rPr>
        <w:t>during infection across distinct environments</w:t>
      </w:r>
    </w:p>
    <w:p w14:paraId="1D69DF2C" w14:textId="77777777" w:rsidR="00E0179A" w:rsidRDefault="00DE694C">
      <w:pPr>
        <w:pStyle w:val="Default"/>
        <w:spacing w:line="480" w:lineRule="auto"/>
        <w:ind w:firstLine="709"/>
        <w:jc w:val="both"/>
      </w:pPr>
      <w:r>
        <w:rPr>
          <w:rStyle w:val="NoneA"/>
          <w:rFonts w:ascii="Arial" w:hAnsi="Arial"/>
          <w:sz w:val="22"/>
          <w:szCs w:val="22"/>
          <w:shd w:val="clear" w:color="auto" w:fill="FFFFFF"/>
        </w:rPr>
        <w:t xml:space="preserve">Then applied these methods to the C. difficile transcriptomic data collected from the </w:t>
      </w:r>
      <w:r>
        <w:rPr>
          <w:rStyle w:val="NoneA"/>
          <w:rFonts w:ascii="Arial" w:hAnsi="Arial"/>
          <w:i/>
          <w:iCs/>
          <w:sz w:val="22"/>
          <w:szCs w:val="22"/>
          <w:shd w:val="clear" w:color="auto" w:fill="FFFFFF"/>
        </w:rPr>
        <w:t>in vivo</w:t>
      </w:r>
      <w:r>
        <w:rPr>
          <w:rStyle w:val="NoneA"/>
          <w:rFonts w:ascii="Arial" w:hAnsi="Arial"/>
          <w:sz w:val="22"/>
          <w:szCs w:val="22"/>
          <w:shd w:val="clear" w:color="auto" w:fill="FFFFFF"/>
        </w:rPr>
        <w:t xml:space="preserve"> CDI models to assess differential patterns of metabolite importance. We first ranked the importance scores to identify the most important metabolites for each treatment group (Table S5), however a more informative effort is to </w:t>
      </w:r>
      <w:r>
        <w:rPr>
          <w:rStyle w:val="NoneA"/>
          <w:rFonts w:ascii="Arial" w:hAnsi="Arial"/>
          <w:sz w:val="22"/>
          <w:szCs w:val="22"/>
        </w:rPr>
        <w:t xml:space="preserve">identify the core metabolites that are essential to </w:t>
      </w:r>
      <w:r>
        <w:rPr>
          <w:rStyle w:val="NoneA"/>
          <w:rFonts w:ascii="Arial" w:hAnsi="Arial"/>
          <w:i/>
          <w:iCs/>
          <w:sz w:val="22"/>
          <w:szCs w:val="22"/>
        </w:rPr>
        <w:t xml:space="preserve">C. difficile </w:t>
      </w:r>
      <w:r>
        <w:rPr>
          <w:rStyle w:val="NoneA"/>
          <w:rFonts w:ascii="Arial" w:hAnsi="Arial"/>
          <w:sz w:val="22"/>
          <w:szCs w:val="22"/>
        </w:rPr>
        <w:t xml:space="preserve">in any condition. To achieve this goal, we compared the top 50 scoring metabolites from each treatment group to find those metabolites that were important across all conditions (Fig. 6a). Each of the metabolites conserved between all groups scored more highly than the levels simulated from random transcript distributions (vertical black lines). The host derived amino sugar N-acetyl-D-glucosamine was found to be consistently important, indicating that it may be an integral component of the nutrient niche for </w:t>
      </w:r>
      <w:r>
        <w:rPr>
          <w:rStyle w:val="NoneA"/>
          <w:rFonts w:ascii="Arial" w:hAnsi="Arial"/>
          <w:i/>
          <w:iCs/>
          <w:sz w:val="22"/>
          <w:szCs w:val="22"/>
        </w:rPr>
        <w:t>C. difficile</w:t>
      </w:r>
      <w:r>
        <w:rPr>
          <w:rStyle w:val="NoneA"/>
          <w:rFonts w:ascii="Arial" w:hAnsi="Arial"/>
          <w:sz w:val="22"/>
          <w:szCs w:val="22"/>
        </w:rPr>
        <w:t xml:space="preserve"> under any condition. Other conserved metabolites included fructose derivatives, which are inputs and lactate, which is a product of the anaerobic glycolytic pathway. Additionally, acetate was found to be important in all conditions and it has been shown that </w:t>
      </w:r>
      <w:r>
        <w:rPr>
          <w:rStyle w:val="NoneA"/>
          <w:rFonts w:ascii="Arial" w:hAnsi="Arial"/>
          <w:i/>
          <w:iCs/>
          <w:sz w:val="22"/>
          <w:szCs w:val="22"/>
        </w:rPr>
        <w:t>C. difficile</w:t>
      </w:r>
      <w:r>
        <w:rPr>
          <w:rStyle w:val="NoneA"/>
          <w:rFonts w:ascii="Arial" w:hAnsi="Arial"/>
          <w:sz w:val="22"/>
          <w:szCs w:val="22"/>
        </w:rPr>
        <w:t xml:space="preserve"> produces acetate during fermentation and metabolizes it effectively to utilize in glycolysis (</w:t>
      </w:r>
      <w:proofErr w:type="spellStart"/>
      <w:r>
        <w:rPr>
          <w:rStyle w:val="NoneA"/>
          <w:rFonts w:ascii="Arial" w:hAnsi="Arial"/>
          <w:sz w:val="22"/>
          <w:szCs w:val="22"/>
        </w:rPr>
        <w:t>Karlsson</w:t>
      </w:r>
      <w:proofErr w:type="spellEnd"/>
      <w:r>
        <w:rPr>
          <w:rStyle w:val="NoneA"/>
          <w:rFonts w:ascii="Arial" w:hAnsi="Arial"/>
          <w:sz w:val="22"/>
          <w:szCs w:val="22"/>
        </w:rPr>
        <w:t xml:space="preserve">, 2008). We directly tested the relative concentration of acetate in cefoperazone-treated </w:t>
      </w:r>
      <w:r>
        <w:rPr>
          <w:rStyle w:val="NoneA"/>
          <w:rFonts w:ascii="Arial" w:hAnsi="Arial"/>
          <w:i/>
          <w:iCs/>
          <w:sz w:val="22"/>
          <w:szCs w:val="22"/>
        </w:rPr>
        <w:t>C. difficile</w:t>
      </w:r>
      <w:r>
        <w:rPr>
          <w:rStyle w:val="NoneA"/>
          <w:rFonts w:ascii="Arial" w:hAnsi="Arial"/>
          <w:sz w:val="22"/>
          <w:szCs w:val="22"/>
        </w:rPr>
        <w:t xml:space="preserve">-infected mice versus mock-infected mice. We found that </w:t>
      </w:r>
      <w:r>
        <w:rPr>
          <w:rStyle w:val="NoneA"/>
          <w:rFonts w:ascii="Arial" w:hAnsi="Arial"/>
          <w:i/>
          <w:iCs/>
          <w:sz w:val="22"/>
          <w:szCs w:val="22"/>
        </w:rPr>
        <w:t>C. difficile</w:t>
      </w:r>
      <w:r>
        <w:rPr>
          <w:rStyle w:val="NoneA"/>
          <w:rFonts w:ascii="Arial" w:hAnsi="Arial"/>
          <w:sz w:val="22"/>
          <w:szCs w:val="22"/>
        </w:rPr>
        <w:t xml:space="preserve"> colonization led to a significant decrease in the levels of acetate (Fig. S7) suggesting that </w:t>
      </w:r>
      <w:r>
        <w:rPr>
          <w:rStyle w:val="NoneA"/>
          <w:rFonts w:ascii="Arial" w:hAnsi="Arial"/>
          <w:i/>
          <w:iCs/>
          <w:sz w:val="22"/>
          <w:szCs w:val="22"/>
        </w:rPr>
        <w:t>C. difficile</w:t>
      </w:r>
      <w:r>
        <w:rPr>
          <w:rStyle w:val="NoneA"/>
          <w:rFonts w:ascii="Arial" w:hAnsi="Arial"/>
          <w:sz w:val="22"/>
          <w:szCs w:val="22"/>
        </w:rPr>
        <w:t xml:space="preserve"> is utilizing acetate. These findings provided validation for our metabolite importance algorithm as well as supporting known elements of </w:t>
      </w:r>
      <w:r>
        <w:rPr>
          <w:rStyle w:val="NoneA"/>
          <w:rFonts w:ascii="Arial" w:hAnsi="Arial"/>
          <w:i/>
          <w:iCs/>
          <w:sz w:val="22"/>
          <w:szCs w:val="22"/>
        </w:rPr>
        <w:t>C. difficile</w:t>
      </w:r>
      <w:r>
        <w:rPr>
          <w:rStyle w:val="NoneA"/>
          <w:rFonts w:ascii="Arial" w:hAnsi="Arial"/>
          <w:sz w:val="22"/>
          <w:szCs w:val="22"/>
        </w:rPr>
        <w:t xml:space="preserve"> metabolism.</w:t>
      </w:r>
    </w:p>
    <w:p w14:paraId="01A3664B" w14:textId="77777777" w:rsidR="00E0179A" w:rsidRDefault="00DE694C">
      <w:pPr>
        <w:pStyle w:val="Default"/>
        <w:spacing w:line="480" w:lineRule="auto"/>
        <w:jc w:val="both"/>
      </w:pPr>
      <w:r>
        <w:rPr>
          <w:rStyle w:val="NoneA"/>
          <w:rFonts w:ascii="Arial" w:eastAsia="Arial" w:hAnsi="Arial" w:cs="Arial"/>
          <w:sz w:val="22"/>
          <w:szCs w:val="22"/>
        </w:rPr>
        <w:tab/>
        <w:t xml:space="preserve">Returning to our hypothesis that </w:t>
      </w:r>
      <w:r>
        <w:rPr>
          <w:rStyle w:val="NoneA"/>
          <w:rFonts w:ascii="Arial" w:hAnsi="Arial"/>
          <w:i/>
          <w:iCs/>
          <w:sz w:val="22"/>
          <w:szCs w:val="22"/>
        </w:rPr>
        <w:t>C. difficile</w:t>
      </w:r>
      <w:r>
        <w:rPr>
          <w:rStyle w:val="NoneA"/>
          <w:rFonts w:ascii="Arial" w:hAnsi="Arial"/>
          <w:sz w:val="22"/>
          <w:szCs w:val="22"/>
        </w:rPr>
        <w:t xml:space="preserve"> adapts its metabolism to fit the surrounding community, we identified those metabolites that were uniquely important to each condition in which </w:t>
      </w:r>
      <w:r>
        <w:rPr>
          <w:rStyle w:val="NoneA"/>
          <w:rFonts w:ascii="Arial" w:hAnsi="Arial"/>
          <w:i/>
          <w:iCs/>
          <w:sz w:val="22"/>
          <w:szCs w:val="22"/>
        </w:rPr>
        <w:t>C. difficile</w:t>
      </w:r>
      <w:r>
        <w:rPr>
          <w:rStyle w:val="NoneA"/>
          <w:rFonts w:ascii="Arial" w:hAnsi="Arial"/>
          <w:sz w:val="22"/>
          <w:szCs w:val="22"/>
        </w:rPr>
        <w:t xml:space="preserve"> colonized. We cross-referenced the top 25 positively scoring substrates between treatment groups to uncover the most important patterns of nutrient utilization by </w:t>
      </w:r>
      <w:r>
        <w:rPr>
          <w:rStyle w:val="NoneA"/>
          <w:rFonts w:ascii="Arial" w:hAnsi="Arial"/>
          <w:i/>
          <w:iCs/>
          <w:sz w:val="22"/>
          <w:szCs w:val="22"/>
        </w:rPr>
        <w:t>C. difficile</w:t>
      </w:r>
      <w:r>
        <w:rPr>
          <w:rStyle w:val="NoneA"/>
          <w:rFonts w:ascii="Arial" w:hAnsi="Arial"/>
          <w:sz w:val="22"/>
          <w:szCs w:val="22"/>
        </w:rPr>
        <w:t xml:space="preserve"> in each (Fig. 6b). Only metabolites that were most important in the antibiotic-treated conditions all score more highly than their simulated median scores. Each group of metabolites contained at least one known carbohydrate growth substrate of </w:t>
      </w:r>
      <w:r>
        <w:rPr>
          <w:rStyle w:val="NoneA"/>
          <w:rFonts w:ascii="Arial" w:hAnsi="Arial"/>
          <w:i/>
          <w:iCs/>
          <w:sz w:val="22"/>
          <w:szCs w:val="22"/>
        </w:rPr>
        <w:t xml:space="preserve">C. difficile </w:t>
      </w:r>
      <w:r>
        <w:rPr>
          <w:rStyle w:val="NoneA"/>
          <w:rFonts w:ascii="Arial" w:hAnsi="Arial"/>
          <w:sz w:val="22"/>
          <w:szCs w:val="22"/>
        </w:rPr>
        <w:t xml:space="preserve">(Ng, 2013; </w:t>
      </w:r>
      <w:proofErr w:type="spellStart"/>
      <w:r>
        <w:rPr>
          <w:rStyle w:val="NoneA"/>
          <w:rFonts w:ascii="Arial" w:hAnsi="Arial"/>
          <w:sz w:val="22"/>
          <w:szCs w:val="22"/>
        </w:rPr>
        <w:t>Theriot</w:t>
      </w:r>
      <w:proofErr w:type="spellEnd"/>
      <w:r>
        <w:rPr>
          <w:rStyle w:val="NoneA"/>
          <w:rFonts w:ascii="Arial" w:hAnsi="Arial"/>
          <w:sz w:val="22"/>
          <w:szCs w:val="22"/>
        </w:rPr>
        <w:t xml:space="preserve">, 2014). This included close analogs of D-fructose, </w:t>
      </w:r>
      <w:proofErr w:type="spellStart"/>
      <w:r>
        <w:rPr>
          <w:rStyle w:val="NoneA"/>
          <w:rFonts w:ascii="Arial" w:hAnsi="Arial"/>
          <w:sz w:val="22"/>
          <w:szCs w:val="22"/>
        </w:rPr>
        <w:t>mannitol</w:t>
      </w:r>
      <w:proofErr w:type="spellEnd"/>
      <w:r>
        <w:rPr>
          <w:rStyle w:val="NoneA"/>
          <w:rFonts w:ascii="Arial" w:hAnsi="Arial"/>
          <w:sz w:val="22"/>
          <w:szCs w:val="22"/>
        </w:rPr>
        <w:t>, N-</w:t>
      </w:r>
      <w:proofErr w:type="spellStart"/>
      <w:r>
        <w:rPr>
          <w:rStyle w:val="NoneA"/>
          <w:rFonts w:ascii="Arial" w:hAnsi="Arial"/>
          <w:sz w:val="22"/>
          <w:szCs w:val="22"/>
        </w:rPr>
        <w:t>acetylneuraminic</w:t>
      </w:r>
      <w:proofErr w:type="spellEnd"/>
      <w:r>
        <w:rPr>
          <w:rStyle w:val="NoneA"/>
          <w:rFonts w:ascii="Arial" w:hAnsi="Arial"/>
          <w:sz w:val="22"/>
          <w:szCs w:val="22"/>
        </w:rPr>
        <w:t xml:space="preserve"> acid, </w:t>
      </w:r>
      <w:proofErr w:type="spellStart"/>
      <w:r>
        <w:rPr>
          <w:rStyle w:val="NoneA"/>
          <w:rFonts w:ascii="Arial" w:hAnsi="Arial"/>
          <w:sz w:val="22"/>
          <w:szCs w:val="22"/>
        </w:rPr>
        <w:t>salicin</w:t>
      </w:r>
      <w:proofErr w:type="spellEnd"/>
      <w:r>
        <w:rPr>
          <w:rStyle w:val="NoneA"/>
          <w:rFonts w:ascii="Arial" w:hAnsi="Arial"/>
          <w:sz w:val="22"/>
          <w:szCs w:val="22"/>
        </w:rPr>
        <w:t xml:space="preserve">, and D-sorbitol. Furthermore, in GF mice where no other competitors are present, our model indicates that </w:t>
      </w:r>
      <w:r>
        <w:rPr>
          <w:rStyle w:val="NoneA"/>
          <w:rFonts w:ascii="Arial" w:hAnsi="Arial"/>
          <w:i/>
          <w:iCs/>
          <w:sz w:val="22"/>
          <w:szCs w:val="22"/>
        </w:rPr>
        <w:t>C. difficile</w:t>
      </w:r>
      <w:r>
        <w:rPr>
          <w:rStyle w:val="NoneA"/>
          <w:rFonts w:ascii="Arial" w:hAnsi="Arial"/>
          <w:sz w:val="22"/>
          <w:szCs w:val="22"/>
        </w:rPr>
        <w:t xml:space="preserve"> is more likely to </w:t>
      </w:r>
      <w:proofErr w:type="gramStart"/>
      <w:r>
        <w:rPr>
          <w:rStyle w:val="NoneA"/>
          <w:rFonts w:ascii="Arial" w:hAnsi="Arial"/>
          <w:sz w:val="22"/>
          <w:szCs w:val="22"/>
        </w:rPr>
        <w:t>acquires</w:t>
      </w:r>
      <w:proofErr w:type="gramEnd"/>
      <w:r>
        <w:rPr>
          <w:rStyle w:val="NoneA"/>
          <w:rFonts w:ascii="Arial" w:hAnsi="Arial"/>
          <w:sz w:val="22"/>
          <w:szCs w:val="22"/>
        </w:rPr>
        <w:t xml:space="preserve"> several amino acids (lysine, </w:t>
      </w:r>
      <w:proofErr w:type="spellStart"/>
      <w:r>
        <w:rPr>
          <w:rStyle w:val="NoneA"/>
          <w:rFonts w:ascii="Arial" w:hAnsi="Arial"/>
          <w:sz w:val="22"/>
          <w:szCs w:val="22"/>
        </w:rPr>
        <w:t>leucine</w:t>
      </w:r>
      <w:proofErr w:type="spellEnd"/>
      <w:r>
        <w:rPr>
          <w:rStyle w:val="NoneA"/>
          <w:rFonts w:ascii="Arial" w:hAnsi="Arial"/>
          <w:sz w:val="22"/>
          <w:szCs w:val="22"/>
        </w:rPr>
        <w:t xml:space="preserve">, and isoleucine) from the environment instead of expending energy to produce them itself. These data support the hypothesis that </w:t>
      </w:r>
      <w:r>
        <w:rPr>
          <w:rStyle w:val="NoneA"/>
          <w:rFonts w:ascii="Arial" w:hAnsi="Arial"/>
          <w:i/>
          <w:iCs/>
          <w:sz w:val="22"/>
          <w:szCs w:val="22"/>
        </w:rPr>
        <w:t>C. difficile</w:t>
      </w:r>
      <w:r>
        <w:rPr>
          <w:rStyle w:val="NoneA"/>
          <w:rFonts w:ascii="Arial" w:hAnsi="Arial"/>
          <w:sz w:val="22"/>
          <w:szCs w:val="22"/>
        </w:rPr>
        <w:t xml:space="preserve"> may exploit alternative nutrient sources between the susceptible environments it colonizes.</w:t>
      </w:r>
    </w:p>
    <w:p w14:paraId="7497ED69" w14:textId="77777777" w:rsidR="00E0179A" w:rsidRDefault="00E0179A">
      <w:pPr>
        <w:pStyle w:val="Default"/>
        <w:spacing w:line="480" w:lineRule="auto"/>
        <w:jc w:val="both"/>
        <w:rPr>
          <w:rFonts w:ascii="Arial" w:eastAsia="Arial" w:hAnsi="Arial" w:cs="Arial"/>
          <w:b/>
          <w:bCs/>
          <w:sz w:val="22"/>
          <w:szCs w:val="22"/>
        </w:rPr>
      </w:pPr>
    </w:p>
    <w:p w14:paraId="037BCEC2" w14:textId="77777777" w:rsidR="00E0179A" w:rsidRDefault="00DE694C">
      <w:pPr>
        <w:pStyle w:val="Default"/>
        <w:spacing w:line="480" w:lineRule="auto"/>
        <w:jc w:val="both"/>
      </w:pPr>
      <w:r>
        <w:rPr>
          <w:rStyle w:val="NoneA"/>
          <w:rFonts w:ascii="Arial" w:hAnsi="Arial"/>
          <w:b/>
          <w:bCs/>
          <w:sz w:val="22"/>
          <w:szCs w:val="22"/>
        </w:rPr>
        <w:t xml:space="preserve">Important carbon sources </w:t>
      </w:r>
      <w:r>
        <w:rPr>
          <w:rStyle w:val="NoneA"/>
          <w:rFonts w:ascii="Arial" w:hAnsi="Arial"/>
          <w:b/>
          <w:bCs/>
          <w:i/>
          <w:iCs/>
          <w:sz w:val="22"/>
          <w:szCs w:val="22"/>
        </w:rPr>
        <w:t>in vivo</w:t>
      </w:r>
      <w:r>
        <w:rPr>
          <w:rStyle w:val="NoneA"/>
          <w:rFonts w:ascii="Arial" w:hAnsi="Arial"/>
          <w:b/>
          <w:bCs/>
          <w:sz w:val="22"/>
          <w:szCs w:val="22"/>
        </w:rPr>
        <w:t xml:space="preserve"> according to network-based approach support </w:t>
      </w:r>
      <w:r>
        <w:rPr>
          <w:rStyle w:val="NoneA"/>
          <w:rFonts w:ascii="Arial" w:hAnsi="Arial"/>
          <w:b/>
          <w:bCs/>
          <w:i/>
          <w:iCs/>
          <w:sz w:val="22"/>
          <w:szCs w:val="22"/>
        </w:rPr>
        <w:t xml:space="preserve">C. difficile </w:t>
      </w:r>
      <w:r>
        <w:rPr>
          <w:rStyle w:val="NoneA"/>
          <w:rFonts w:ascii="Arial" w:hAnsi="Arial"/>
          <w:b/>
          <w:bCs/>
          <w:sz w:val="22"/>
          <w:szCs w:val="22"/>
        </w:rPr>
        <w:t xml:space="preserve">differential growth </w:t>
      </w:r>
      <w:r>
        <w:rPr>
          <w:rStyle w:val="NoneA"/>
          <w:rFonts w:ascii="Arial" w:hAnsi="Arial"/>
          <w:b/>
          <w:bCs/>
          <w:i/>
          <w:iCs/>
          <w:sz w:val="22"/>
          <w:szCs w:val="22"/>
        </w:rPr>
        <w:t>in vitro</w:t>
      </w:r>
      <w:r>
        <w:rPr>
          <w:rStyle w:val="NoneA"/>
          <w:rFonts w:ascii="Arial" w:hAnsi="Arial"/>
          <w:b/>
          <w:bCs/>
          <w:sz w:val="22"/>
          <w:szCs w:val="22"/>
        </w:rPr>
        <w:t>.</w:t>
      </w:r>
    </w:p>
    <w:p w14:paraId="3FB7A000" w14:textId="77777777" w:rsidR="00E0179A" w:rsidRDefault="00DE694C">
      <w:pPr>
        <w:pStyle w:val="Default"/>
        <w:spacing w:line="480" w:lineRule="auto"/>
        <w:ind w:firstLine="709"/>
        <w:jc w:val="both"/>
      </w:pPr>
      <w:r>
        <w:rPr>
          <w:rStyle w:val="NoneA"/>
          <w:rFonts w:ascii="Arial" w:hAnsi="Arial"/>
          <w:sz w:val="22"/>
          <w:szCs w:val="22"/>
        </w:rPr>
        <w:t xml:space="preserve">To validate the biological relevance of substrates identified as uniquely important to </w:t>
      </w:r>
      <w:r>
        <w:rPr>
          <w:rStyle w:val="NoneA"/>
          <w:rFonts w:ascii="Arial" w:hAnsi="Arial"/>
          <w:i/>
          <w:iCs/>
          <w:sz w:val="22"/>
          <w:szCs w:val="22"/>
        </w:rPr>
        <w:t>C. difficile</w:t>
      </w:r>
      <w:r>
        <w:rPr>
          <w:rStyle w:val="NoneA"/>
          <w:rFonts w:ascii="Arial" w:hAnsi="Arial"/>
          <w:sz w:val="22"/>
          <w:szCs w:val="22"/>
        </w:rPr>
        <w:t xml:space="preserve"> metabolism through our network-based analysis, we tested whether </w:t>
      </w:r>
      <w:r>
        <w:rPr>
          <w:rStyle w:val="NoneA"/>
          <w:rFonts w:ascii="Arial" w:hAnsi="Arial"/>
          <w:i/>
          <w:iCs/>
          <w:sz w:val="22"/>
          <w:szCs w:val="22"/>
        </w:rPr>
        <w:t>C. difficile</w:t>
      </w:r>
      <w:r>
        <w:rPr>
          <w:rStyle w:val="NoneA"/>
          <w:rFonts w:ascii="Arial" w:hAnsi="Arial"/>
          <w:sz w:val="22"/>
          <w:szCs w:val="22"/>
        </w:rPr>
        <w:t xml:space="preserve"> was able to utilize each substrate for </w:t>
      </w:r>
      <w:r>
        <w:rPr>
          <w:rStyle w:val="NoneA"/>
          <w:rFonts w:ascii="Arial" w:hAnsi="Arial"/>
          <w:i/>
          <w:iCs/>
          <w:sz w:val="22"/>
          <w:szCs w:val="22"/>
        </w:rPr>
        <w:t>in vitro</w:t>
      </w:r>
      <w:r>
        <w:rPr>
          <w:rStyle w:val="NoneA"/>
          <w:rFonts w:ascii="Arial" w:hAnsi="Arial"/>
          <w:sz w:val="22"/>
          <w:szCs w:val="22"/>
        </w:rPr>
        <w:t xml:space="preserve"> growth (Fig. 6c). This was performed using the modified defined </w:t>
      </w:r>
      <w:r>
        <w:rPr>
          <w:rStyle w:val="NoneA"/>
          <w:rFonts w:ascii="Arial" w:hAnsi="Arial"/>
          <w:i/>
          <w:iCs/>
          <w:sz w:val="22"/>
          <w:szCs w:val="22"/>
        </w:rPr>
        <w:t>C. difficile</w:t>
      </w:r>
      <w:r>
        <w:rPr>
          <w:rStyle w:val="NoneA"/>
          <w:rFonts w:ascii="Arial" w:hAnsi="Arial"/>
          <w:sz w:val="22"/>
          <w:szCs w:val="22"/>
        </w:rPr>
        <w:t xml:space="preserve"> minimal media, supplemented individually with the selected carbohydrates (</w:t>
      </w:r>
      <w:proofErr w:type="spellStart"/>
      <w:r>
        <w:rPr>
          <w:rStyle w:val="NoneA"/>
          <w:rFonts w:ascii="Arial" w:hAnsi="Arial"/>
          <w:sz w:val="22"/>
          <w:szCs w:val="22"/>
        </w:rPr>
        <w:t>Theriot</w:t>
      </w:r>
      <w:proofErr w:type="spellEnd"/>
      <w:r>
        <w:rPr>
          <w:rStyle w:val="NoneA"/>
          <w:rFonts w:ascii="Arial" w:hAnsi="Arial"/>
          <w:sz w:val="22"/>
          <w:szCs w:val="22"/>
        </w:rPr>
        <w:t xml:space="preserve">, 2013) implicated by high importance scores. Because </w:t>
      </w:r>
      <w:r>
        <w:rPr>
          <w:rStyle w:val="NoneA"/>
          <w:rFonts w:ascii="Arial" w:hAnsi="Arial"/>
          <w:i/>
          <w:iCs/>
          <w:sz w:val="22"/>
          <w:szCs w:val="22"/>
        </w:rPr>
        <w:t>C. difficile</w:t>
      </w:r>
      <w:r>
        <w:rPr>
          <w:rStyle w:val="NoneA"/>
          <w:rFonts w:ascii="Arial" w:hAnsi="Arial"/>
          <w:sz w:val="22"/>
          <w:szCs w:val="22"/>
        </w:rPr>
        <w:t xml:space="preserve"> can use amino acids for growth through </w:t>
      </w:r>
      <w:proofErr w:type="spellStart"/>
      <w:r>
        <w:rPr>
          <w:rStyle w:val="NoneA"/>
          <w:rFonts w:ascii="Arial" w:hAnsi="Arial"/>
          <w:sz w:val="22"/>
          <w:szCs w:val="22"/>
        </w:rPr>
        <w:t>Stickland</w:t>
      </w:r>
      <w:proofErr w:type="spellEnd"/>
      <w:r>
        <w:rPr>
          <w:rStyle w:val="NoneA"/>
          <w:rFonts w:ascii="Arial" w:hAnsi="Arial"/>
          <w:sz w:val="22"/>
          <w:szCs w:val="22"/>
        </w:rPr>
        <w:t xml:space="preserve"> fermentation, but is auxotrophic for several amino acids. As such, the most effective negative control is growth in media lacking carbohydrates but containing amino acids (Max OD</w:t>
      </w:r>
      <w:r>
        <w:rPr>
          <w:rStyle w:val="NoneA"/>
          <w:rFonts w:ascii="Arial" w:hAnsi="Arial"/>
          <w:sz w:val="22"/>
          <w:szCs w:val="22"/>
          <w:vertAlign w:val="subscript"/>
        </w:rPr>
        <w:t xml:space="preserve">600 </w:t>
      </w:r>
      <w:r>
        <w:rPr>
          <w:rStyle w:val="NoneA"/>
          <w:rFonts w:ascii="Arial" w:hAnsi="Arial"/>
          <w:sz w:val="22"/>
          <w:szCs w:val="22"/>
        </w:rPr>
        <w:t xml:space="preserve">= 0.212). </w:t>
      </w:r>
    </w:p>
    <w:p w14:paraId="0281EA55" w14:textId="77777777" w:rsidR="00E0179A" w:rsidRDefault="00DE694C">
      <w:pPr>
        <w:pStyle w:val="Default"/>
        <w:spacing w:line="480" w:lineRule="auto"/>
        <w:ind w:firstLine="709"/>
        <w:jc w:val="both"/>
      </w:pPr>
      <w:r>
        <w:rPr>
          <w:rStyle w:val="NoneA"/>
          <w:rFonts w:ascii="Arial" w:hAnsi="Arial"/>
          <w:sz w:val="22"/>
          <w:szCs w:val="22"/>
        </w:rPr>
        <w:t>As previously stated, N-acetyl-D-glucosamine was shown to be important to C. difficile in each condition tested. When tested for improved growth, significantly more growth (Max OD</w:t>
      </w:r>
      <w:r>
        <w:rPr>
          <w:rStyle w:val="NoneA"/>
          <w:rFonts w:ascii="Arial" w:hAnsi="Arial"/>
          <w:sz w:val="22"/>
          <w:szCs w:val="22"/>
          <w:vertAlign w:val="subscript"/>
        </w:rPr>
        <w:t xml:space="preserve">600 </w:t>
      </w:r>
      <w:r>
        <w:rPr>
          <w:rStyle w:val="NoneA"/>
          <w:rFonts w:ascii="Arial" w:hAnsi="Arial"/>
          <w:sz w:val="22"/>
          <w:szCs w:val="22"/>
        </w:rPr>
        <w:t>= 0.559) was observed compared to no carbohydrate controls (</w:t>
      </w:r>
      <w:r>
        <w:rPr>
          <w:rStyle w:val="NoneA"/>
          <w:rFonts w:ascii="Arial" w:hAnsi="Arial"/>
          <w:i/>
          <w:iCs/>
          <w:sz w:val="22"/>
          <w:szCs w:val="22"/>
        </w:rPr>
        <w:t>P</w:t>
      </w:r>
      <w:r>
        <w:rPr>
          <w:rStyle w:val="NoneA"/>
          <w:rFonts w:ascii="Arial" w:hAnsi="Arial"/>
          <w:sz w:val="22"/>
          <w:szCs w:val="22"/>
        </w:rPr>
        <w:t xml:space="preserve"> &lt;&lt; 0.001). This provided evidence that</w:t>
      </w:r>
      <w:r>
        <w:t xml:space="preserve"> </w:t>
      </w:r>
      <w:r>
        <w:rPr>
          <w:rStyle w:val="NoneA"/>
          <w:rFonts w:ascii="Arial" w:hAnsi="Arial"/>
          <w:sz w:val="22"/>
          <w:szCs w:val="22"/>
        </w:rPr>
        <w:t xml:space="preserve">N-acetyl-D-glucosamine derived from the host mucus layer may be a central component of the </w:t>
      </w:r>
      <w:r>
        <w:rPr>
          <w:rStyle w:val="NoneA"/>
          <w:rFonts w:ascii="Arial" w:hAnsi="Arial"/>
          <w:i/>
          <w:iCs/>
          <w:sz w:val="22"/>
          <w:szCs w:val="22"/>
        </w:rPr>
        <w:t>C. difficile</w:t>
      </w:r>
      <w:r>
        <w:rPr>
          <w:rStyle w:val="NoneA"/>
          <w:rFonts w:ascii="Arial" w:hAnsi="Arial"/>
          <w:sz w:val="22"/>
          <w:szCs w:val="22"/>
        </w:rPr>
        <w:t xml:space="preserve"> nutritional niche during infection. Furthermore, at least one carbohydrate highlighted as distinctly more important in each of the antibiotic treatment groups provided high levels of </w:t>
      </w:r>
      <w:r>
        <w:rPr>
          <w:rStyle w:val="NoneA"/>
          <w:rFonts w:ascii="Arial" w:hAnsi="Arial"/>
          <w:i/>
          <w:iCs/>
          <w:sz w:val="22"/>
          <w:szCs w:val="22"/>
        </w:rPr>
        <w:t>C. difficile</w:t>
      </w:r>
      <w:r>
        <w:rPr>
          <w:rStyle w:val="NoneA"/>
          <w:rFonts w:ascii="Arial" w:hAnsi="Arial"/>
          <w:sz w:val="22"/>
          <w:szCs w:val="22"/>
        </w:rPr>
        <w:t xml:space="preserve"> growth relative to control wells (</w:t>
      </w:r>
      <w:r>
        <w:rPr>
          <w:rStyle w:val="NoneA"/>
          <w:rFonts w:ascii="Arial" w:hAnsi="Arial"/>
          <w:i/>
          <w:iCs/>
          <w:sz w:val="22"/>
          <w:szCs w:val="22"/>
        </w:rPr>
        <w:t>P</w:t>
      </w:r>
      <w:r>
        <w:rPr>
          <w:rStyle w:val="NoneA"/>
          <w:rFonts w:ascii="Arial" w:hAnsi="Arial"/>
          <w:sz w:val="22"/>
          <w:szCs w:val="22"/>
        </w:rPr>
        <w:t xml:space="preserve"> &lt;&lt; 0.001). This included D-fructose (streptomycin; Max OD</w:t>
      </w:r>
      <w:r>
        <w:rPr>
          <w:rStyle w:val="NoneA"/>
          <w:rFonts w:ascii="Arial" w:hAnsi="Arial"/>
          <w:sz w:val="22"/>
          <w:szCs w:val="22"/>
          <w:vertAlign w:val="subscript"/>
        </w:rPr>
        <w:t xml:space="preserve">600 </w:t>
      </w:r>
      <w:r>
        <w:rPr>
          <w:rStyle w:val="NoneA"/>
          <w:rFonts w:ascii="Arial" w:hAnsi="Arial"/>
          <w:sz w:val="22"/>
          <w:szCs w:val="22"/>
        </w:rPr>
        <w:t xml:space="preserve">= 0.671), </w:t>
      </w:r>
      <w:proofErr w:type="spellStart"/>
      <w:r>
        <w:rPr>
          <w:rStyle w:val="NoneA"/>
          <w:rFonts w:ascii="Arial" w:hAnsi="Arial"/>
          <w:sz w:val="22"/>
          <w:szCs w:val="22"/>
        </w:rPr>
        <w:t>mannitol</w:t>
      </w:r>
      <w:proofErr w:type="spellEnd"/>
      <w:r>
        <w:rPr>
          <w:rStyle w:val="NoneA"/>
          <w:rFonts w:ascii="Arial" w:hAnsi="Arial"/>
          <w:sz w:val="22"/>
          <w:szCs w:val="22"/>
        </w:rPr>
        <w:t xml:space="preserve"> (cefoperazone; Max OD</w:t>
      </w:r>
      <w:r>
        <w:rPr>
          <w:rStyle w:val="NoneA"/>
          <w:rFonts w:ascii="Arial" w:hAnsi="Arial"/>
          <w:sz w:val="22"/>
          <w:szCs w:val="22"/>
          <w:vertAlign w:val="subscript"/>
        </w:rPr>
        <w:t xml:space="preserve">600 </w:t>
      </w:r>
      <w:r>
        <w:rPr>
          <w:rStyle w:val="NoneA"/>
          <w:rFonts w:ascii="Arial" w:hAnsi="Arial"/>
          <w:sz w:val="22"/>
          <w:szCs w:val="22"/>
        </w:rPr>
        <w:t xml:space="preserve">= 0.464), </w:t>
      </w:r>
      <w:proofErr w:type="spellStart"/>
      <w:proofErr w:type="gramStart"/>
      <w:r>
        <w:rPr>
          <w:rStyle w:val="NoneA"/>
          <w:rFonts w:ascii="Arial" w:hAnsi="Arial"/>
          <w:sz w:val="22"/>
          <w:szCs w:val="22"/>
        </w:rPr>
        <w:t>salicin</w:t>
      </w:r>
      <w:proofErr w:type="spellEnd"/>
      <w:r>
        <w:rPr>
          <w:rStyle w:val="NoneA"/>
          <w:rFonts w:ascii="Arial" w:hAnsi="Arial"/>
          <w:sz w:val="22"/>
          <w:szCs w:val="22"/>
        </w:rPr>
        <w:t xml:space="preserve"> (clindamycin; Max OD</w:t>
      </w:r>
      <w:r>
        <w:rPr>
          <w:rStyle w:val="NoneA"/>
          <w:rFonts w:ascii="Arial" w:hAnsi="Arial"/>
          <w:sz w:val="22"/>
          <w:szCs w:val="22"/>
          <w:vertAlign w:val="subscript"/>
        </w:rPr>
        <w:t xml:space="preserve">600 </w:t>
      </w:r>
      <w:r>
        <w:rPr>
          <w:rStyle w:val="NoneA"/>
          <w:rFonts w:ascii="Arial" w:hAnsi="Arial"/>
          <w:sz w:val="22"/>
          <w:szCs w:val="22"/>
        </w:rPr>
        <w:t>= 0.869), N-</w:t>
      </w:r>
      <w:proofErr w:type="spellStart"/>
      <w:r>
        <w:rPr>
          <w:rStyle w:val="NoneA"/>
          <w:rFonts w:ascii="Arial" w:hAnsi="Arial"/>
          <w:sz w:val="22"/>
          <w:szCs w:val="22"/>
        </w:rPr>
        <w:t>acetylneuraminate</w:t>
      </w:r>
      <w:proofErr w:type="spellEnd"/>
      <w:proofErr w:type="gramEnd"/>
      <w:r>
        <w:rPr>
          <w:rStyle w:val="NoneA"/>
          <w:rFonts w:ascii="Arial" w:hAnsi="Arial"/>
          <w:sz w:val="22"/>
          <w:szCs w:val="22"/>
        </w:rPr>
        <w:t xml:space="preserve"> (GF; Max OD</w:t>
      </w:r>
      <w:r>
        <w:rPr>
          <w:rStyle w:val="NoneA"/>
          <w:rFonts w:ascii="Arial" w:hAnsi="Arial"/>
          <w:sz w:val="22"/>
          <w:szCs w:val="22"/>
          <w:vertAlign w:val="subscript"/>
        </w:rPr>
        <w:t xml:space="preserve">600 </w:t>
      </w:r>
      <w:r>
        <w:rPr>
          <w:rStyle w:val="NoneA"/>
          <w:rFonts w:ascii="Arial" w:hAnsi="Arial"/>
          <w:sz w:val="22"/>
          <w:szCs w:val="22"/>
        </w:rPr>
        <w:t xml:space="preserve">= 0.439). D-sorbitol induced no difference over controls (Fig. S6). Interestingly, this carbohydrate has been shown to moderately promote the growth of other </w:t>
      </w:r>
      <w:r>
        <w:rPr>
          <w:rStyle w:val="NoneA"/>
          <w:rFonts w:ascii="Arial" w:hAnsi="Arial"/>
          <w:i/>
          <w:iCs/>
          <w:sz w:val="22"/>
          <w:szCs w:val="22"/>
        </w:rPr>
        <w:t>C. difficile</w:t>
      </w:r>
      <w:r>
        <w:rPr>
          <w:rStyle w:val="NoneA"/>
          <w:rFonts w:ascii="Arial" w:hAnsi="Arial"/>
          <w:sz w:val="22"/>
          <w:szCs w:val="22"/>
        </w:rPr>
        <w:t xml:space="preserve"> strains </w:t>
      </w:r>
      <w:r>
        <w:rPr>
          <w:rStyle w:val="NoneA"/>
          <w:rFonts w:ascii="Arial" w:hAnsi="Arial"/>
          <w:i/>
          <w:iCs/>
          <w:sz w:val="22"/>
          <w:szCs w:val="22"/>
        </w:rPr>
        <w:t>in vitro</w:t>
      </w:r>
      <w:r>
        <w:rPr>
          <w:rStyle w:val="NoneA"/>
          <w:rFonts w:ascii="Arial" w:hAnsi="Arial"/>
          <w:sz w:val="22"/>
          <w:szCs w:val="22"/>
        </w:rPr>
        <w:t xml:space="preserve"> and may indicate </w:t>
      </w:r>
      <w:proofErr w:type="gramStart"/>
      <w:r>
        <w:rPr>
          <w:rStyle w:val="NoneA"/>
          <w:rFonts w:ascii="Arial" w:hAnsi="Arial"/>
          <w:sz w:val="22"/>
          <w:szCs w:val="22"/>
        </w:rPr>
        <w:t>strain to strain</w:t>
      </w:r>
      <w:proofErr w:type="gramEnd"/>
      <w:r>
        <w:rPr>
          <w:rStyle w:val="NoneA"/>
          <w:rFonts w:ascii="Arial" w:hAnsi="Arial"/>
          <w:sz w:val="22"/>
          <w:szCs w:val="22"/>
        </w:rPr>
        <w:t xml:space="preserve"> variation in nutrient preferences (</w:t>
      </w:r>
      <w:proofErr w:type="spellStart"/>
      <w:r>
        <w:rPr>
          <w:rStyle w:val="NoneA"/>
          <w:rFonts w:ascii="Arial" w:hAnsi="Arial"/>
          <w:sz w:val="22"/>
          <w:szCs w:val="22"/>
        </w:rPr>
        <w:t>Theriot</w:t>
      </w:r>
      <w:proofErr w:type="spellEnd"/>
      <w:r>
        <w:rPr>
          <w:rStyle w:val="NoneA"/>
          <w:rFonts w:ascii="Arial" w:hAnsi="Arial"/>
          <w:sz w:val="22"/>
          <w:szCs w:val="22"/>
        </w:rPr>
        <w:t xml:space="preserve">, 2014). Together, these results support the hypothesis that </w:t>
      </w:r>
      <w:r>
        <w:rPr>
          <w:rStyle w:val="NoneA"/>
          <w:rFonts w:ascii="Arial" w:hAnsi="Arial"/>
          <w:i/>
          <w:iCs/>
          <w:sz w:val="22"/>
          <w:szCs w:val="22"/>
        </w:rPr>
        <w:t>C. difficile</w:t>
      </w:r>
      <w:r>
        <w:rPr>
          <w:rStyle w:val="NoneA"/>
          <w:rFonts w:ascii="Arial" w:hAnsi="Arial"/>
          <w:sz w:val="22"/>
          <w:szCs w:val="22"/>
        </w:rPr>
        <w:t xml:space="preserve"> is able to adapt its nutritional strategy to carbohydrate availability during infection and may suggest that a hierarchy of nutrient preference exists.</w:t>
      </w:r>
    </w:p>
    <w:p w14:paraId="4D07798C" w14:textId="77777777" w:rsidR="00E0179A" w:rsidRDefault="00E0179A">
      <w:pPr>
        <w:pStyle w:val="Default"/>
        <w:spacing w:line="480" w:lineRule="auto"/>
        <w:jc w:val="both"/>
      </w:pPr>
    </w:p>
    <w:p w14:paraId="32CED252" w14:textId="77777777" w:rsidR="00E0179A" w:rsidRDefault="00DE694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Discussion</w:t>
      </w:r>
    </w:p>
    <w:p w14:paraId="436751D4" w14:textId="77777777" w:rsidR="00DE694C" w:rsidRDefault="00DE694C" w:rsidP="00DE694C">
      <w:pPr>
        <w:pStyle w:val="Default"/>
        <w:spacing w:line="480" w:lineRule="auto"/>
        <w:jc w:val="both"/>
        <w:rPr>
          <w:rStyle w:val="NoneA"/>
          <w:rFonts w:ascii="Arial" w:hAnsi="Arial"/>
          <w:sz w:val="22"/>
          <w:szCs w:val="22"/>
        </w:rPr>
      </w:pPr>
      <w:r>
        <w:rPr>
          <w:rStyle w:val="NoneA"/>
          <w:rFonts w:ascii="Arial" w:eastAsia="Arial" w:hAnsi="Arial" w:cs="Arial"/>
          <w:sz w:val="22"/>
          <w:szCs w:val="22"/>
        </w:rPr>
        <w:tab/>
        <w:t xml:space="preserve">Collectively, our results support the hypothesis that </w:t>
      </w:r>
      <w:r>
        <w:rPr>
          <w:rStyle w:val="NoneA"/>
          <w:rFonts w:ascii="Arial" w:hAnsi="Arial"/>
          <w:i/>
          <w:iCs/>
          <w:sz w:val="22"/>
          <w:szCs w:val="22"/>
        </w:rPr>
        <w:t>C. difficile</w:t>
      </w:r>
      <w:r>
        <w:rPr>
          <w:rStyle w:val="NoneA"/>
          <w:rFonts w:ascii="Arial" w:hAnsi="Arial"/>
          <w:sz w:val="22"/>
          <w:szCs w:val="22"/>
        </w:rPr>
        <w:t xml:space="preserve"> can </w:t>
      </w:r>
      <w:proofErr w:type="gramStart"/>
      <w:r>
        <w:rPr>
          <w:rStyle w:val="NoneA"/>
          <w:rFonts w:ascii="Arial" w:hAnsi="Arial"/>
          <w:sz w:val="22"/>
          <w:szCs w:val="22"/>
        </w:rPr>
        <w:t>adapt</w:t>
      </w:r>
      <w:proofErr w:type="gramEnd"/>
      <w:r>
        <w:rPr>
          <w:rStyle w:val="NoneA"/>
          <w:rFonts w:ascii="Arial" w:hAnsi="Arial"/>
          <w:sz w:val="22"/>
          <w:szCs w:val="22"/>
        </w:rPr>
        <w:t xml:space="preserve"> its metabolism to the available niche landscape across susceptible gut environments. We showed that mice treated with different antibiotics harbor distinct microbial communities and that when </w:t>
      </w:r>
      <w:r w:rsidR="00257927">
        <w:rPr>
          <w:rStyle w:val="NoneA"/>
          <w:rFonts w:ascii="Arial" w:hAnsi="Arial"/>
          <w:i/>
          <w:sz w:val="22"/>
          <w:szCs w:val="22"/>
        </w:rPr>
        <w:t>C. diff</w:t>
      </w:r>
      <w:r w:rsidRPr="00257927">
        <w:rPr>
          <w:rStyle w:val="NoneA"/>
          <w:rFonts w:ascii="Arial" w:hAnsi="Arial"/>
          <w:i/>
          <w:sz w:val="22"/>
          <w:szCs w:val="22"/>
        </w:rPr>
        <w:t>ic</w:t>
      </w:r>
      <w:r w:rsidR="00257927">
        <w:rPr>
          <w:rStyle w:val="NoneA"/>
          <w:rFonts w:ascii="Arial" w:hAnsi="Arial"/>
          <w:i/>
          <w:sz w:val="22"/>
          <w:szCs w:val="22"/>
        </w:rPr>
        <w:t>i</w:t>
      </w:r>
      <w:r w:rsidRPr="00257927">
        <w:rPr>
          <w:rStyle w:val="NoneA"/>
          <w:rFonts w:ascii="Arial" w:hAnsi="Arial"/>
          <w:i/>
          <w:sz w:val="22"/>
          <w:szCs w:val="22"/>
        </w:rPr>
        <w:t>le</w:t>
      </w:r>
      <w:r>
        <w:rPr>
          <w:rStyle w:val="NoneA"/>
          <w:rFonts w:ascii="Arial" w:hAnsi="Arial"/>
          <w:sz w:val="22"/>
          <w:szCs w:val="22"/>
        </w:rPr>
        <w:t xml:space="preserve"> colonizes these communities it alters its gene expression. </w:t>
      </w:r>
      <w:r w:rsidR="00257927">
        <w:rPr>
          <w:rStyle w:val="NoneA"/>
          <w:rFonts w:ascii="Arial" w:hAnsi="Arial"/>
          <w:sz w:val="22"/>
          <w:szCs w:val="22"/>
        </w:rPr>
        <w:t xml:space="preserve">Mapping this gene expression onto a metabolic network model for </w:t>
      </w:r>
      <w:r w:rsidR="00257927" w:rsidRPr="00257927">
        <w:rPr>
          <w:rStyle w:val="NoneA"/>
          <w:rFonts w:ascii="Arial" w:hAnsi="Arial"/>
          <w:i/>
          <w:sz w:val="22"/>
          <w:szCs w:val="22"/>
        </w:rPr>
        <w:t>C. difficile</w:t>
      </w:r>
      <w:r w:rsidR="00257927">
        <w:rPr>
          <w:rStyle w:val="NoneA"/>
          <w:rFonts w:ascii="Arial" w:hAnsi="Arial"/>
          <w:sz w:val="22"/>
          <w:szCs w:val="22"/>
        </w:rPr>
        <w:t xml:space="preserve"> allowed us to quantify the importance of different metabolites acquired from its environment. That the most important metabolites differed between antibiotic treatment groups indicated a shift in </w:t>
      </w:r>
      <w:r w:rsidR="00257927" w:rsidRPr="00A3291C">
        <w:rPr>
          <w:rStyle w:val="NoneA"/>
          <w:rFonts w:ascii="Arial" w:hAnsi="Arial"/>
          <w:i/>
          <w:sz w:val="22"/>
          <w:szCs w:val="22"/>
        </w:rPr>
        <w:t>C. difficile</w:t>
      </w:r>
      <w:r w:rsidR="00257927">
        <w:rPr>
          <w:rStyle w:val="NoneA"/>
          <w:rFonts w:ascii="Arial" w:hAnsi="Arial"/>
          <w:sz w:val="22"/>
          <w:szCs w:val="22"/>
        </w:rPr>
        <w:t xml:space="preserve"> metabolism. Furthermore, we validated these results by growing </w:t>
      </w:r>
      <w:r w:rsidR="00257927" w:rsidRPr="00A3291C">
        <w:rPr>
          <w:rStyle w:val="NoneA"/>
          <w:rFonts w:ascii="Arial" w:hAnsi="Arial"/>
          <w:i/>
          <w:sz w:val="22"/>
          <w:szCs w:val="22"/>
        </w:rPr>
        <w:t>C. difficile</w:t>
      </w:r>
      <w:r w:rsidR="00257927">
        <w:rPr>
          <w:rStyle w:val="NoneA"/>
          <w:rFonts w:ascii="Arial" w:hAnsi="Arial"/>
          <w:sz w:val="22"/>
          <w:szCs w:val="22"/>
        </w:rPr>
        <w:t xml:space="preserve"> in media where important metabolites were the sole carbohydrate and observed robust growth. These results give insight to the adaptive strategies that </w:t>
      </w:r>
      <w:r w:rsidR="00257927" w:rsidRPr="00257927">
        <w:rPr>
          <w:rStyle w:val="NoneA"/>
          <w:rFonts w:ascii="Arial" w:hAnsi="Arial"/>
          <w:i/>
          <w:sz w:val="22"/>
          <w:szCs w:val="22"/>
        </w:rPr>
        <w:t>C. difficile</w:t>
      </w:r>
      <w:r w:rsidR="00257927">
        <w:rPr>
          <w:rStyle w:val="NoneA"/>
          <w:rFonts w:ascii="Arial" w:hAnsi="Arial"/>
          <w:sz w:val="22"/>
          <w:szCs w:val="22"/>
        </w:rPr>
        <w:t xml:space="preserve"> can use to colonize diverse human microbiota.</w:t>
      </w:r>
    </w:p>
    <w:p w14:paraId="477388B1" w14:textId="77777777" w:rsidR="001A613A" w:rsidRDefault="001A613A" w:rsidP="00A3291C">
      <w:pPr>
        <w:pStyle w:val="Default"/>
        <w:spacing w:line="480" w:lineRule="auto"/>
        <w:ind w:firstLine="709"/>
        <w:jc w:val="both"/>
        <w:rPr>
          <w:rStyle w:val="NoneA"/>
          <w:rFonts w:ascii="Arial" w:hAnsi="Arial"/>
          <w:sz w:val="22"/>
          <w:szCs w:val="22"/>
        </w:rPr>
      </w:pPr>
      <w:bookmarkStart w:id="1" w:name="_GoBack"/>
      <w:bookmarkEnd w:id="1"/>
      <w:r>
        <w:rPr>
          <w:rStyle w:val="NoneA"/>
          <w:rFonts w:ascii="Arial" w:hAnsi="Arial"/>
          <w:sz w:val="22"/>
          <w:szCs w:val="22"/>
        </w:rPr>
        <w:t>Strengths/Weakness of modeling approach</w:t>
      </w:r>
    </w:p>
    <w:p w14:paraId="64497D03" w14:textId="42C2FFA0" w:rsid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Transcriptomics is better than metagenomics, duh.</w:t>
      </w:r>
    </w:p>
    <w:p w14:paraId="216344D6" w14:textId="77777777" w:rsid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 xml:space="preserve">Modeling transcriptomics allowed us to integrate multiple metabolic pathways to track the flow of nutrients through the cell. </w:t>
      </w:r>
      <w:proofErr w:type="spellStart"/>
      <w:r>
        <w:rPr>
          <w:rStyle w:val="NoneA"/>
          <w:rFonts w:ascii="Arial" w:hAnsi="Arial"/>
          <w:sz w:val="22"/>
          <w:szCs w:val="22"/>
        </w:rPr>
        <w:t>Metabolics</w:t>
      </w:r>
      <w:proofErr w:type="spellEnd"/>
      <w:r>
        <w:rPr>
          <w:rStyle w:val="NoneA"/>
          <w:rFonts w:ascii="Arial" w:hAnsi="Arial"/>
          <w:sz w:val="22"/>
          <w:szCs w:val="22"/>
        </w:rPr>
        <w:t xml:space="preserve"> is a shadow and there are many ways to generate any metabolite (many pathways and many bacteria)</w:t>
      </w:r>
    </w:p>
    <w:p w14:paraId="158B4673" w14:textId="5F44A247" w:rsidR="00A3291C" w:rsidRP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 xml:space="preserve">Weaknesses: </w:t>
      </w:r>
      <w:r w:rsidRPr="001A613A">
        <w:rPr>
          <w:rStyle w:val="NoneA"/>
          <w:rFonts w:ascii="Arial" w:hAnsi="Arial"/>
          <w:sz w:val="22"/>
          <w:szCs w:val="22"/>
        </w:rPr>
        <w:t>annotation, lack of translation / kinetic data</w:t>
      </w:r>
    </w:p>
    <w:p w14:paraId="4AFEAFDF" w14:textId="77777777" w:rsidR="001A613A" w:rsidRDefault="001A613A" w:rsidP="001A613A">
      <w:pPr>
        <w:pStyle w:val="Default"/>
        <w:spacing w:line="480" w:lineRule="auto"/>
        <w:ind w:firstLine="709"/>
        <w:jc w:val="both"/>
        <w:rPr>
          <w:rStyle w:val="NoneA"/>
          <w:rFonts w:ascii="Arial" w:hAnsi="Arial"/>
          <w:sz w:val="22"/>
          <w:szCs w:val="22"/>
        </w:rPr>
      </w:pPr>
      <w:r>
        <w:rPr>
          <w:rStyle w:val="NoneA"/>
          <w:rFonts w:ascii="Arial" w:hAnsi="Arial"/>
          <w:sz w:val="22"/>
          <w:szCs w:val="22"/>
        </w:rPr>
        <w:t>Metabolic model results supported by metabolomic data</w:t>
      </w:r>
    </w:p>
    <w:p w14:paraId="67125D79" w14:textId="1FDAADE6" w:rsid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Example 1</w:t>
      </w:r>
    </w:p>
    <w:p w14:paraId="21D1A6E4" w14:textId="07D757B7" w:rsid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Example 2</w:t>
      </w:r>
    </w:p>
    <w:p w14:paraId="6B4CC837" w14:textId="414DA80A" w:rsid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Example 3</w:t>
      </w:r>
    </w:p>
    <w:p w14:paraId="5B345FAC" w14:textId="3DED261A" w:rsidR="001A613A" w:rsidRDefault="001A613A" w:rsidP="001A613A">
      <w:pPr>
        <w:pStyle w:val="Default"/>
        <w:spacing w:line="480" w:lineRule="auto"/>
        <w:ind w:firstLine="709"/>
        <w:jc w:val="both"/>
        <w:rPr>
          <w:rStyle w:val="NoneA"/>
          <w:rFonts w:ascii="Arial" w:hAnsi="Arial"/>
          <w:sz w:val="22"/>
          <w:szCs w:val="22"/>
        </w:rPr>
      </w:pPr>
      <w:r>
        <w:rPr>
          <w:rStyle w:val="NoneA"/>
          <w:rFonts w:ascii="Arial" w:hAnsi="Arial"/>
          <w:sz w:val="22"/>
          <w:szCs w:val="22"/>
        </w:rPr>
        <w:t>Novel insights from metabolic model</w:t>
      </w:r>
    </w:p>
    <w:p w14:paraId="5D987C80" w14:textId="677ED5C9" w:rsid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Example 1</w:t>
      </w:r>
    </w:p>
    <w:p w14:paraId="4DDB77A1" w14:textId="3077E4A8" w:rsid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Example 2</w:t>
      </w:r>
    </w:p>
    <w:p w14:paraId="07DC7B6E" w14:textId="028BD5A1" w:rsidR="001A613A" w:rsidRP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Example 3</w:t>
      </w:r>
    </w:p>
    <w:p w14:paraId="44033B76" w14:textId="77777777" w:rsidR="001A613A" w:rsidRDefault="001A613A" w:rsidP="001A613A">
      <w:pPr>
        <w:pStyle w:val="Default"/>
        <w:spacing w:line="480" w:lineRule="auto"/>
        <w:ind w:firstLine="709"/>
        <w:jc w:val="both"/>
        <w:rPr>
          <w:rStyle w:val="NoneA"/>
          <w:rFonts w:ascii="Arial" w:hAnsi="Arial"/>
          <w:sz w:val="22"/>
          <w:szCs w:val="22"/>
        </w:rPr>
      </w:pPr>
      <w:r>
        <w:rPr>
          <w:rStyle w:val="NoneA"/>
          <w:rFonts w:ascii="Arial" w:hAnsi="Arial"/>
          <w:sz w:val="22"/>
          <w:szCs w:val="22"/>
        </w:rPr>
        <w:t>Grand conclusion</w:t>
      </w:r>
    </w:p>
    <w:p w14:paraId="698808D3" w14:textId="51EBC643" w:rsidR="001A613A" w:rsidRDefault="001A613A" w:rsidP="001A613A">
      <w:pPr>
        <w:pStyle w:val="Default"/>
        <w:numPr>
          <w:ilvl w:val="0"/>
          <w:numId w:val="1"/>
        </w:numPr>
        <w:spacing w:line="480" w:lineRule="auto"/>
        <w:jc w:val="both"/>
        <w:rPr>
          <w:rStyle w:val="NoneA"/>
          <w:rFonts w:ascii="Arial" w:hAnsi="Arial"/>
          <w:sz w:val="22"/>
          <w:szCs w:val="22"/>
        </w:rPr>
      </w:pPr>
      <w:r>
        <w:rPr>
          <w:rStyle w:val="NoneA"/>
          <w:rFonts w:ascii="Arial" w:hAnsi="Arial"/>
          <w:sz w:val="22"/>
          <w:szCs w:val="22"/>
        </w:rPr>
        <w:t xml:space="preserve">C. </w:t>
      </w:r>
      <w:proofErr w:type="gramStart"/>
      <w:r>
        <w:rPr>
          <w:rStyle w:val="NoneA"/>
          <w:rFonts w:ascii="Arial" w:hAnsi="Arial"/>
          <w:sz w:val="22"/>
          <w:szCs w:val="22"/>
        </w:rPr>
        <w:t>diff</w:t>
      </w:r>
      <w:proofErr w:type="gramEnd"/>
      <w:r>
        <w:rPr>
          <w:rStyle w:val="NoneA"/>
          <w:rFonts w:ascii="Arial" w:hAnsi="Arial"/>
          <w:sz w:val="22"/>
          <w:szCs w:val="22"/>
        </w:rPr>
        <w:t xml:space="preserve"> is able to colonize environment where these </w:t>
      </w:r>
      <w:proofErr w:type="spellStart"/>
      <w:r>
        <w:rPr>
          <w:rStyle w:val="NoneA"/>
          <w:rFonts w:ascii="Arial" w:hAnsi="Arial"/>
          <w:sz w:val="22"/>
          <w:szCs w:val="22"/>
        </w:rPr>
        <w:t>carbohytdrates</w:t>
      </w:r>
      <w:proofErr w:type="spellEnd"/>
      <w:r>
        <w:rPr>
          <w:rStyle w:val="NoneA"/>
          <w:rFonts w:ascii="Arial" w:hAnsi="Arial"/>
          <w:sz w:val="22"/>
          <w:szCs w:val="22"/>
        </w:rPr>
        <w:t xml:space="preserve"> are available because the community has shifted, excluding the population that would normally consume the carbohydrate</w:t>
      </w:r>
    </w:p>
    <w:p w14:paraId="77FA21B3" w14:textId="77777777" w:rsidR="001A613A" w:rsidRDefault="001A613A" w:rsidP="001A613A">
      <w:pPr>
        <w:pStyle w:val="Default"/>
        <w:spacing w:line="480" w:lineRule="auto"/>
        <w:ind w:left="1789"/>
        <w:jc w:val="both"/>
        <w:rPr>
          <w:rStyle w:val="NoneA"/>
          <w:rFonts w:ascii="Arial" w:hAnsi="Arial"/>
          <w:sz w:val="22"/>
          <w:szCs w:val="22"/>
        </w:rPr>
      </w:pPr>
    </w:p>
    <w:p w14:paraId="641CAF45" w14:textId="77777777" w:rsidR="00A3291C" w:rsidRDefault="00A3291C" w:rsidP="00A3291C">
      <w:pPr>
        <w:pStyle w:val="Default"/>
        <w:spacing w:line="480" w:lineRule="auto"/>
        <w:ind w:firstLine="709"/>
        <w:jc w:val="both"/>
        <w:rPr>
          <w:rStyle w:val="NoneA"/>
          <w:rFonts w:ascii="Arial" w:hAnsi="Arial"/>
          <w:sz w:val="22"/>
          <w:szCs w:val="22"/>
        </w:rPr>
      </w:pPr>
    </w:p>
    <w:p w14:paraId="3B7CD31E" w14:textId="77777777" w:rsidR="00A3291C" w:rsidRDefault="00A3291C" w:rsidP="00A3291C">
      <w:pPr>
        <w:pStyle w:val="Default"/>
        <w:spacing w:line="480" w:lineRule="auto"/>
        <w:ind w:firstLine="709"/>
        <w:jc w:val="both"/>
        <w:rPr>
          <w:rStyle w:val="NoneA"/>
          <w:rFonts w:ascii="Arial" w:hAnsi="Arial"/>
          <w:sz w:val="22"/>
          <w:szCs w:val="22"/>
        </w:rPr>
      </w:pPr>
    </w:p>
    <w:p w14:paraId="3EBBF2B3" w14:textId="77777777" w:rsidR="00A3291C" w:rsidRDefault="00A3291C" w:rsidP="00A3291C">
      <w:pPr>
        <w:pStyle w:val="Default"/>
        <w:spacing w:line="480" w:lineRule="auto"/>
        <w:ind w:firstLine="709"/>
        <w:jc w:val="both"/>
        <w:rPr>
          <w:rStyle w:val="NoneA"/>
          <w:rFonts w:ascii="Arial" w:hAnsi="Arial"/>
          <w:sz w:val="22"/>
          <w:szCs w:val="22"/>
        </w:rPr>
      </w:pPr>
    </w:p>
    <w:p w14:paraId="4B5A9DD6" w14:textId="77777777" w:rsidR="00A3291C" w:rsidRDefault="00A3291C" w:rsidP="00A3291C">
      <w:pPr>
        <w:pStyle w:val="Default"/>
        <w:spacing w:line="480" w:lineRule="auto"/>
        <w:ind w:firstLine="709"/>
        <w:jc w:val="both"/>
        <w:rPr>
          <w:rStyle w:val="NoneA"/>
          <w:rFonts w:ascii="Arial" w:hAnsi="Arial"/>
          <w:sz w:val="22"/>
          <w:szCs w:val="22"/>
        </w:rPr>
      </w:pPr>
    </w:p>
    <w:p w14:paraId="692CCC20" w14:textId="5C473115" w:rsidR="00A3291C" w:rsidRDefault="00A3291C" w:rsidP="00A3291C">
      <w:pPr>
        <w:pStyle w:val="Default"/>
        <w:spacing w:line="480" w:lineRule="auto"/>
        <w:ind w:firstLine="709"/>
        <w:jc w:val="both"/>
        <w:rPr>
          <w:rStyle w:val="NoneA"/>
          <w:rFonts w:ascii="Arial" w:hAnsi="Arial"/>
          <w:sz w:val="22"/>
          <w:szCs w:val="22"/>
        </w:rPr>
      </w:pPr>
      <w:r>
        <w:rPr>
          <w:rStyle w:val="NoneA"/>
          <w:rFonts w:ascii="Arial" w:hAnsi="Arial"/>
          <w:sz w:val="22"/>
          <w:szCs w:val="22"/>
        </w:rPr>
        <w:t xml:space="preserve">The plasticity of </w:t>
      </w:r>
      <w:r w:rsidRPr="00A3291C">
        <w:rPr>
          <w:rStyle w:val="NoneA"/>
          <w:rFonts w:ascii="Arial" w:hAnsi="Arial"/>
          <w:i/>
          <w:sz w:val="22"/>
          <w:szCs w:val="22"/>
        </w:rPr>
        <w:t xml:space="preserve">C. </w:t>
      </w:r>
      <w:proofErr w:type="spellStart"/>
      <w:r w:rsidRPr="00A3291C">
        <w:rPr>
          <w:rStyle w:val="NoneA"/>
          <w:rFonts w:ascii="Arial" w:hAnsi="Arial"/>
          <w:i/>
          <w:sz w:val="22"/>
          <w:szCs w:val="22"/>
        </w:rPr>
        <w:t>difficile</w:t>
      </w:r>
      <w:r>
        <w:rPr>
          <w:rStyle w:val="NoneA"/>
          <w:rFonts w:ascii="Arial" w:hAnsi="Arial"/>
          <w:sz w:val="22"/>
          <w:szCs w:val="22"/>
        </w:rPr>
        <w:t>’s</w:t>
      </w:r>
      <w:proofErr w:type="spellEnd"/>
      <w:r>
        <w:rPr>
          <w:rStyle w:val="NoneA"/>
          <w:rFonts w:ascii="Arial" w:hAnsi="Arial"/>
          <w:sz w:val="22"/>
          <w:szCs w:val="22"/>
        </w:rPr>
        <w:t xml:space="preserve"> metabolism could be advantageous because it allows to fill an array of niches and to outcompete other organisms in the environment.</w:t>
      </w:r>
    </w:p>
    <w:p w14:paraId="6F374591" w14:textId="77777777" w:rsidR="00A3291C" w:rsidRDefault="00A3291C" w:rsidP="00A3291C">
      <w:pPr>
        <w:pStyle w:val="Default"/>
        <w:spacing w:line="480" w:lineRule="auto"/>
        <w:ind w:firstLine="709"/>
        <w:jc w:val="both"/>
        <w:rPr>
          <w:rStyle w:val="NoneA"/>
          <w:rFonts w:ascii="Arial" w:hAnsi="Arial"/>
          <w:sz w:val="22"/>
          <w:szCs w:val="22"/>
        </w:rPr>
      </w:pPr>
    </w:p>
    <w:p w14:paraId="3674AD9C" w14:textId="77777777" w:rsidR="00A3291C" w:rsidRDefault="00A3291C" w:rsidP="00A3291C">
      <w:pPr>
        <w:pStyle w:val="Default"/>
        <w:spacing w:line="480" w:lineRule="auto"/>
        <w:ind w:firstLine="709"/>
        <w:jc w:val="both"/>
        <w:rPr>
          <w:rStyle w:val="NoneA"/>
          <w:rFonts w:ascii="Arial" w:hAnsi="Arial"/>
          <w:sz w:val="22"/>
          <w:szCs w:val="22"/>
        </w:rPr>
      </w:pPr>
    </w:p>
    <w:p w14:paraId="14F2ECAC" w14:textId="769FE594" w:rsidR="00E0179A" w:rsidRDefault="00DE694C" w:rsidP="00A3291C">
      <w:pPr>
        <w:pStyle w:val="Default"/>
        <w:spacing w:line="480" w:lineRule="auto"/>
        <w:ind w:firstLine="709"/>
        <w:jc w:val="both"/>
      </w:pPr>
      <w:proofErr w:type="gramStart"/>
      <w:r>
        <w:rPr>
          <w:rStyle w:val="NoneA"/>
          <w:rFonts w:ascii="Arial" w:hAnsi="Arial"/>
          <w:sz w:val="22"/>
          <w:szCs w:val="22"/>
        </w:rPr>
        <w:t>a</w:t>
      </w:r>
      <w:proofErr w:type="gramEnd"/>
      <w:r>
        <w:rPr>
          <w:rStyle w:val="NoneA"/>
          <w:rFonts w:ascii="Arial" w:hAnsi="Arial"/>
          <w:sz w:val="22"/>
          <w:szCs w:val="22"/>
        </w:rPr>
        <w:t xml:space="preserve"> variety of factors including variations in concentration of certain nutrients or competition with other microorganisms for growth resources. Several previous mass spectrometry-based efforts have been made to study intestinal content obtained from either SPF mice pretreated with the antibiotics used in this study or raised in GF conditions (</w:t>
      </w:r>
      <w:proofErr w:type="spellStart"/>
      <w:r>
        <w:rPr>
          <w:rStyle w:val="NoneA"/>
          <w:rFonts w:ascii="Arial" w:hAnsi="Arial"/>
          <w:sz w:val="22"/>
          <w:szCs w:val="22"/>
        </w:rPr>
        <w:t>Antunes</w:t>
      </w:r>
      <w:proofErr w:type="spellEnd"/>
      <w:r>
        <w:rPr>
          <w:rStyle w:val="NoneA"/>
          <w:rFonts w:ascii="Arial" w:hAnsi="Arial"/>
          <w:sz w:val="22"/>
          <w:szCs w:val="22"/>
        </w:rPr>
        <w:t xml:space="preserve">, 2011; </w:t>
      </w:r>
      <w:proofErr w:type="spellStart"/>
      <w:r>
        <w:rPr>
          <w:rStyle w:val="NoneA"/>
          <w:rFonts w:ascii="Arial" w:hAnsi="Arial"/>
          <w:sz w:val="22"/>
          <w:szCs w:val="22"/>
        </w:rPr>
        <w:t>Theriot</w:t>
      </w:r>
      <w:proofErr w:type="spellEnd"/>
      <w:r>
        <w:rPr>
          <w:rStyle w:val="NoneA"/>
          <w:rFonts w:ascii="Arial" w:hAnsi="Arial"/>
          <w:sz w:val="22"/>
          <w:szCs w:val="22"/>
        </w:rPr>
        <w:t xml:space="preserve">, 2013; Matsumoto, 2012; Jump, 2014). These investigation reveal that many of the substrates predicted to be used by </w:t>
      </w:r>
      <w:r>
        <w:rPr>
          <w:rStyle w:val="NoneA"/>
          <w:rFonts w:ascii="Arial" w:hAnsi="Arial"/>
          <w:i/>
          <w:iCs/>
          <w:sz w:val="22"/>
          <w:szCs w:val="22"/>
        </w:rPr>
        <w:t>C. difficile</w:t>
      </w:r>
      <w:r>
        <w:rPr>
          <w:rStyle w:val="NoneA"/>
          <w:rFonts w:ascii="Arial" w:hAnsi="Arial"/>
          <w:sz w:val="22"/>
          <w:szCs w:val="22"/>
        </w:rPr>
        <w:t xml:space="preserve"> in a given condition through metabolic modeling (Fig. 4c&amp;d), are increased in the gastrointestinal tract of mice in the corresponding treatment group.  For example, cefoperazone treatment resulted in a 553-fold increase in </w:t>
      </w:r>
      <w:proofErr w:type="spellStart"/>
      <w:r>
        <w:rPr>
          <w:rStyle w:val="NoneA"/>
          <w:rFonts w:ascii="Arial" w:hAnsi="Arial"/>
          <w:sz w:val="22"/>
          <w:szCs w:val="22"/>
        </w:rPr>
        <w:t>mannitol</w:t>
      </w:r>
      <w:proofErr w:type="spellEnd"/>
      <w:r>
        <w:rPr>
          <w:rStyle w:val="NoneA"/>
          <w:rFonts w:ascii="Arial" w:hAnsi="Arial"/>
          <w:sz w:val="22"/>
          <w:szCs w:val="22"/>
        </w:rPr>
        <w:t xml:space="preserve"> concentration in the cecum of mice prior to </w:t>
      </w:r>
      <w:r>
        <w:rPr>
          <w:rStyle w:val="NoneA"/>
          <w:rFonts w:ascii="Arial" w:hAnsi="Arial"/>
          <w:i/>
          <w:iCs/>
          <w:sz w:val="22"/>
          <w:szCs w:val="22"/>
        </w:rPr>
        <w:t>C. difficile</w:t>
      </w:r>
      <w:r>
        <w:rPr>
          <w:rStyle w:val="NoneA"/>
          <w:rFonts w:ascii="Arial" w:hAnsi="Arial"/>
          <w:sz w:val="22"/>
          <w:szCs w:val="22"/>
        </w:rPr>
        <w:t xml:space="preserve"> colonization. This general trend is also true in streptomycin and clindamycin pretreatments, as well as in GF mice with different </w:t>
      </w:r>
      <w:r>
        <w:rPr>
          <w:rStyle w:val="NoneA"/>
          <w:rFonts w:ascii="Arial" w:hAnsi="Arial"/>
          <w:i/>
          <w:iCs/>
          <w:sz w:val="22"/>
          <w:szCs w:val="22"/>
        </w:rPr>
        <w:t xml:space="preserve">C. difficile </w:t>
      </w:r>
      <w:r>
        <w:rPr>
          <w:rStyle w:val="NoneA"/>
          <w:rFonts w:ascii="Arial" w:hAnsi="Arial"/>
          <w:sz w:val="22"/>
          <w:szCs w:val="22"/>
        </w:rPr>
        <w:t xml:space="preserve">growth substrates enriched in each. Together, these results provide evidence that our network-based approach accurately predicts which metabolites </w:t>
      </w:r>
      <w:r>
        <w:rPr>
          <w:rStyle w:val="NoneA"/>
          <w:rFonts w:ascii="Arial" w:hAnsi="Arial"/>
          <w:i/>
          <w:iCs/>
          <w:sz w:val="22"/>
          <w:szCs w:val="22"/>
        </w:rPr>
        <w:t>C. difficile</w:t>
      </w:r>
      <w:r>
        <w:rPr>
          <w:rStyle w:val="NoneA"/>
          <w:rFonts w:ascii="Arial" w:hAnsi="Arial"/>
          <w:sz w:val="22"/>
          <w:szCs w:val="22"/>
        </w:rPr>
        <w:t xml:space="preserve"> chooses to metabolize in a given environments and that these changes are most likely due to nutrient availability.</w:t>
      </w:r>
    </w:p>
    <w:p w14:paraId="466E37FC" w14:textId="77777777" w:rsidR="00E0179A" w:rsidRDefault="00DE694C">
      <w:pPr>
        <w:pStyle w:val="Default"/>
        <w:spacing w:line="480" w:lineRule="auto"/>
        <w:jc w:val="both"/>
      </w:pPr>
      <w:r>
        <w:rPr>
          <w:rStyle w:val="NoneA"/>
          <w:rFonts w:ascii="Arial" w:eastAsia="Arial" w:hAnsi="Arial" w:cs="Arial"/>
          <w:sz w:val="22"/>
          <w:szCs w:val="22"/>
        </w:rPr>
        <w:tab/>
        <w:t xml:space="preserve">Initial transcriptional analysis revealed that there was a large amount of variability in the expression of sporulation genes between pretreatments. Aside from the regulating sigma factor </w:t>
      </w:r>
      <w:r>
        <w:rPr>
          <w:rStyle w:val="NoneA"/>
          <w:rFonts w:ascii="Arial" w:hAnsi="Arial"/>
          <w:i/>
          <w:iCs/>
          <w:sz w:val="22"/>
          <w:szCs w:val="22"/>
        </w:rPr>
        <w:t>spo0A</w:t>
      </w:r>
      <w:r>
        <w:rPr>
          <w:rStyle w:val="NoneA"/>
          <w:rFonts w:ascii="Arial" w:hAnsi="Arial"/>
          <w:sz w:val="22"/>
          <w:szCs w:val="22"/>
        </w:rPr>
        <w:t xml:space="preserve">, which was consistently highly expressed, </w:t>
      </w:r>
      <w:proofErr w:type="spellStart"/>
      <w:r>
        <w:rPr>
          <w:rStyle w:val="NoneA"/>
          <w:rFonts w:ascii="Arial" w:hAnsi="Arial"/>
          <w:i/>
          <w:iCs/>
          <w:sz w:val="22"/>
          <w:szCs w:val="22"/>
        </w:rPr>
        <w:t>spo</w:t>
      </w:r>
      <w:proofErr w:type="spellEnd"/>
      <w:r>
        <w:rPr>
          <w:rStyle w:val="NoneA"/>
          <w:rFonts w:ascii="Arial" w:hAnsi="Arial"/>
          <w:sz w:val="22"/>
          <w:szCs w:val="22"/>
        </w:rPr>
        <w:t xml:space="preserve"> family genes were only expressed highly in cefoperazone treated mice. These genes are integral to Stage V sporulation and contribute to the assembly of the spore coat (Pettit, 2014) whose expression illustrates that this population of </w:t>
      </w:r>
      <w:r>
        <w:rPr>
          <w:rStyle w:val="NoneA"/>
          <w:rFonts w:ascii="Arial" w:hAnsi="Arial"/>
          <w:i/>
          <w:iCs/>
          <w:sz w:val="22"/>
          <w:szCs w:val="22"/>
        </w:rPr>
        <w:t>C. difficile</w:t>
      </w:r>
      <w:r>
        <w:rPr>
          <w:rStyle w:val="NoneA"/>
          <w:rFonts w:ascii="Arial" w:hAnsi="Arial"/>
          <w:sz w:val="22"/>
          <w:szCs w:val="22"/>
        </w:rPr>
        <w:t xml:space="preserve"> has begun its final phase before transmission either other antibiotic group. In addition to </w:t>
      </w:r>
      <w:proofErr w:type="gramStart"/>
      <w:r>
        <w:rPr>
          <w:rStyle w:val="NoneA"/>
          <w:rFonts w:ascii="Arial" w:hAnsi="Arial"/>
          <w:sz w:val="22"/>
          <w:szCs w:val="22"/>
        </w:rPr>
        <w:t>lifestyle associated</w:t>
      </w:r>
      <w:proofErr w:type="gramEnd"/>
      <w:r>
        <w:rPr>
          <w:rStyle w:val="NoneA"/>
          <w:rFonts w:ascii="Arial" w:hAnsi="Arial"/>
          <w:sz w:val="22"/>
          <w:szCs w:val="22"/>
        </w:rPr>
        <w:t xml:space="preserve"> genes, </w:t>
      </w:r>
      <w:r>
        <w:rPr>
          <w:rStyle w:val="NoneA"/>
          <w:rFonts w:ascii="Arial" w:hAnsi="Arial"/>
          <w:i/>
          <w:iCs/>
          <w:sz w:val="22"/>
          <w:szCs w:val="22"/>
        </w:rPr>
        <w:t>C. difficile</w:t>
      </w:r>
      <w:r>
        <w:rPr>
          <w:rStyle w:val="NoneA"/>
          <w:rFonts w:ascii="Arial" w:hAnsi="Arial"/>
          <w:sz w:val="22"/>
          <w:szCs w:val="22"/>
        </w:rPr>
        <w:t xml:space="preserve"> str. 630 also demonstrated clear trends of expression for genes associated with separate aspects of its carbon metabolism between pretreatment groups. In both cefoperazone and streptomycin pretreatments, </w:t>
      </w:r>
      <w:r>
        <w:rPr>
          <w:rStyle w:val="NoneA"/>
          <w:rFonts w:ascii="Arial" w:hAnsi="Arial"/>
          <w:i/>
          <w:iCs/>
          <w:sz w:val="22"/>
          <w:szCs w:val="22"/>
        </w:rPr>
        <w:t>C. difficile</w:t>
      </w:r>
      <w:r>
        <w:rPr>
          <w:rStyle w:val="NoneA"/>
          <w:rFonts w:ascii="Arial" w:hAnsi="Arial"/>
          <w:sz w:val="22"/>
          <w:szCs w:val="22"/>
        </w:rPr>
        <w:t xml:space="preserve"> displayed increased relative abundance in gene expression associated with catabolizing </w:t>
      </w:r>
      <w:proofErr w:type="spellStart"/>
      <w:r>
        <w:rPr>
          <w:rStyle w:val="NoneA"/>
          <w:rFonts w:ascii="Arial" w:hAnsi="Arial"/>
          <w:sz w:val="22"/>
          <w:szCs w:val="22"/>
        </w:rPr>
        <w:t>monosaccharides</w:t>
      </w:r>
      <w:proofErr w:type="spellEnd"/>
      <w:r>
        <w:rPr>
          <w:rStyle w:val="NoneA"/>
          <w:rFonts w:ascii="Arial" w:hAnsi="Arial"/>
          <w:sz w:val="22"/>
          <w:szCs w:val="22"/>
        </w:rPr>
        <w:t xml:space="preserve"> and simple sugar alcohols.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expression in the clindamycin treated animals seemed to favor fermentation of polysaccharides. These differences could signify a focus in nutrient catabolism for </w:t>
      </w:r>
      <w:r>
        <w:rPr>
          <w:rStyle w:val="NoneA"/>
          <w:rFonts w:ascii="Arial" w:hAnsi="Arial"/>
          <w:i/>
          <w:iCs/>
          <w:sz w:val="22"/>
          <w:szCs w:val="22"/>
        </w:rPr>
        <w:t>C. difficile</w:t>
      </w:r>
      <w:r>
        <w:rPr>
          <w:rStyle w:val="NoneA"/>
          <w:rFonts w:ascii="Arial" w:hAnsi="Arial"/>
          <w:sz w:val="22"/>
          <w:szCs w:val="22"/>
        </w:rPr>
        <w:t xml:space="preserve"> in some treatments and virulence/transmission in others. It has also been previously shown that this bacterium is capable of cleaving </w:t>
      </w:r>
      <w:proofErr w:type="gramStart"/>
      <w:r>
        <w:rPr>
          <w:rStyle w:val="NoneA"/>
          <w:rFonts w:ascii="Arial" w:hAnsi="Arial"/>
          <w:sz w:val="22"/>
          <w:szCs w:val="22"/>
        </w:rPr>
        <w:t>host associated</w:t>
      </w:r>
      <w:proofErr w:type="gramEnd"/>
      <w:r>
        <w:rPr>
          <w:rStyle w:val="NoneA"/>
          <w:rFonts w:ascii="Arial" w:hAnsi="Arial"/>
          <w:sz w:val="22"/>
          <w:szCs w:val="22"/>
        </w:rPr>
        <w:t xml:space="preserve"> </w:t>
      </w:r>
      <w:proofErr w:type="spellStart"/>
      <w:r>
        <w:rPr>
          <w:rStyle w:val="NoneA"/>
          <w:rFonts w:ascii="Arial" w:hAnsi="Arial"/>
          <w:sz w:val="22"/>
          <w:szCs w:val="22"/>
        </w:rPr>
        <w:t>glycans</w:t>
      </w:r>
      <w:proofErr w:type="spellEnd"/>
      <w:r>
        <w:rPr>
          <w:rStyle w:val="NoneA"/>
          <w:rFonts w:ascii="Arial" w:hAnsi="Arial"/>
          <w:sz w:val="22"/>
          <w:szCs w:val="22"/>
        </w:rPr>
        <w:t xml:space="preserve"> and liberating short amino sugars, which is a functionality </w:t>
      </w:r>
      <w:r>
        <w:rPr>
          <w:rStyle w:val="NoneA"/>
          <w:rFonts w:ascii="Arial" w:hAnsi="Arial"/>
          <w:i/>
          <w:iCs/>
          <w:sz w:val="22"/>
          <w:szCs w:val="22"/>
        </w:rPr>
        <w:t>C. difficile</w:t>
      </w:r>
      <w:r>
        <w:rPr>
          <w:rStyle w:val="NoneA"/>
          <w:rFonts w:ascii="Arial" w:hAnsi="Arial"/>
          <w:sz w:val="22"/>
          <w:szCs w:val="22"/>
        </w:rPr>
        <w:t xml:space="preserve"> lacks (</w:t>
      </w:r>
      <w:proofErr w:type="spellStart"/>
      <w:r>
        <w:rPr>
          <w:rStyle w:val="NoneA"/>
          <w:rFonts w:ascii="Arial" w:hAnsi="Arial"/>
          <w:sz w:val="22"/>
          <w:szCs w:val="22"/>
        </w:rPr>
        <w:t>Sebaihia</w:t>
      </w:r>
      <w:proofErr w:type="spellEnd"/>
      <w:r>
        <w:rPr>
          <w:rStyle w:val="NoneA"/>
          <w:rFonts w:ascii="Arial" w:hAnsi="Arial"/>
          <w:sz w:val="22"/>
          <w:szCs w:val="22"/>
        </w:rPr>
        <w:t>, 2006).</w:t>
      </w:r>
    </w:p>
    <w:p w14:paraId="0D668C8D" w14:textId="77777777" w:rsidR="00E0179A" w:rsidRDefault="00E0179A">
      <w:pPr>
        <w:pStyle w:val="Default"/>
        <w:spacing w:line="480" w:lineRule="auto"/>
        <w:jc w:val="both"/>
        <w:rPr>
          <w:rFonts w:ascii="Arial" w:eastAsia="Arial" w:hAnsi="Arial" w:cs="Arial"/>
          <w:sz w:val="22"/>
          <w:szCs w:val="22"/>
        </w:rPr>
      </w:pPr>
    </w:p>
    <w:p w14:paraId="322AB412" w14:textId="77777777" w:rsidR="00E0179A" w:rsidRDefault="00DE694C">
      <w:pPr>
        <w:pStyle w:val="Default"/>
        <w:spacing w:line="480" w:lineRule="auto"/>
        <w:jc w:val="both"/>
      </w:pPr>
      <w:r>
        <w:rPr>
          <w:rStyle w:val="NoneA"/>
          <w:rFonts w:ascii="Arial" w:eastAsia="Arial" w:hAnsi="Arial" w:cs="Arial"/>
          <w:sz w:val="22"/>
          <w:szCs w:val="22"/>
        </w:rPr>
        <w:tab/>
        <w:t xml:space="preserve">Metabolic modeling results from both cefoperazone and streptomycin-treated mice indicated carbohydrates, known to be </w:t>
      </w:r>
      <w:r>
        <w:rPr>
          <w:rStyle w:val="NoneA"/>
          <w:rFonts w:ascii="Arial" w:hAnsi="Arial"/>
          <w:i/>
          <w:iCs/>
          <w:sz w:val="22"/>
          <w:szCs w:val="22"/>
        </w:rPr>
        <w:t>C. difficile</w:t>
      </w:r>
      <w:r>
        <w:rPr>
          <w:rStyle w:val="NoneA"/>
          <w:rFonts w:ascii="Arial" w:hAnsi="Arial"/>
          <w:sz w:val="22"/>
          <w:szCs w:val="22"/>
        </w:rPr>
        <w:t xml:space="preserve"> growth nutrients,</w:t>
      </w:r>
      <w:r>
        <w:t xml:space="preserve"> </w:t>
      </w:r>
      <w:r>
        <w:rPr>
          <w:rStyle w:val="NoneA"/>
          <w:rFonts w:ascii="Arial" w:hAnsi="Arial"/>
          <w:sz w:val="22"/>
          <w:szCs w:val="22"/>
        </w:rPr>
        <w:t xml:space="preserve">are preferred in these conditions and are also enriched </w:t>
      </w:r>
      <w:r>
        <w:rPr>
          <w:rStyle w:val="NoneA"/>
          <w:rFonts w:ascii="Arial" w:hAnsi="Arial"/>
          <w:i/>
          <w:iCs/>
          <w:sz w:val="22"/>
          <w:szCs w:val="22"/>
        </w:rPr>
        <w:t>in vivo</w:t>
      </w:r>
      <w:r>
        <w:rPr>
          <w:rStyle w:val="NoneA"/>
          <w:rFonts w:ascii="Arial" w:hAnsi="Arial"/>
          <w:sz w:val="22"/>
          <w:szCs w:val="22"/>
        </w:rPr>
        <w:t xml:space="preserve">. These carbon sources are both commonly provided by the host’s diet, but are easily metabolized by a number of resident bacterial species and are therefore highly competed for by the healthy gut microbiota.  In the antibiotic-treated state, the normal competitors for these nutrients may be missing and allows for </w:t>
      </w:r>
      <w:r>
        <w:rPr>
          <w:rStyle w:val="NoneA"/>
          <w:rFonts w:ascii="Arial" w:hAnsi="Arial"/>
          <w:i/>
          <w:iCs/>
          <w:sz w:val="22"/>
          <w:szCs w:val="22"/>
        </w:rPr>
        <w:t>C. difficile</w:t>
      </w:r>
      <w:r>
        <w:rPr>
          <w:rStyle w:val="NoneA"/>
          <w:rFonts w:ascii="Arial" w:hAnsi="Arial"/>
          <w:sz w:val="22"/>
          <w:szCs w:val="22"/>
        </w:rPr>
        <w:t xml:space="preserve"> to get the substrates it needs to grow. Interestingly, findings from clindamycin-treated animals using the same approach suggest that </w:t>
      </w:r>
      <w:proofErr w:type="spellStart"/>
      <w:r>
        <w:rPr>
          <w:rStyle w:val="NoneA"/>
          <w:rFonts w:ascii="Arial" w:hAnsi="Arial"/>
          <w:sz w:val="22"/>
          <w:szCs w:val="22"/>
        </w:rPr>
        <w:t>salicin</w:t>
      </w:r>
      <w:proofErr w:type="spellEnd"/>
      <w:r>
        <w:rPr>
          <w:rStyle w:val="NoneA"/>
          <w:rFonts w:ascii="Arial" w:hAnsi="Arial"/>
          <w:sz w:val="22"/>
          <w:szCs w:val="22"/>
        </w:rPr>
        <w:t xml:space="preserve">, and breakdown analog 4-hydroxybutanoic </w:t>
      </w:r>
      <w:proofErr w:type="gramStart"/>
      <w:r>
        <w:rPr>
          <w:rStyle w:val="NoneA"/>
          <w:rFonts w:ascii="Arial" w:hAnsi="Arial"/>
          <w:sz w:val="22"/>
          <w:szCs w:val="22"/>
        </w:rPr>
        <w:t>acid</w:t>
      </w:r>
      <w:proofErr w:type="gramEnd"/>
      <w:r>
        <w:rPr>
          <w:rStyle w:val="NoneA"/>
          <w:rFonts w:ascii="Arial" w:hAnsi="Arial"/>
          <w:sz w:val="22"/>
          <w:szCs w:val="22"/>
        </w:rPr>
        <w:t xml:space="preserve">, are also likely to be used by </w:t>
      </w:r>
      <w:r>
        <w:rPr>
          <w:rStyle w:val="NoneA"/>
          <w:rFonts w:ascii="Arial" w:hAnsi="Arial"/>
          <w:i/>
          <w:iCs/>
          <w:sz w:val="22"/>
          <w:szCs w:val="22"/>
        </w:rPr>
        <w:t>C. difficile</w:t>
      </w:r>
      <w:r>
        <w:rPr>
          <w:rStyle w:val="NoneA"/>
          <w:rFonts w:ascii="Arial" w:hAnsi="Arial"/>
          <w:sz w:val="22"/>
          <w:szCs w:val="22"/>
        </w:rPr>
        <w:t xml:space="preserve">. Prior research has shown that </w:t>
      </w:r>
      <w:proofErr w:type="spellStart"/>
      <w:r>
        <w:rPr>
          <w:rStyle w:val="NoneA"/>
          <w:rFonts w:ascii="Arial" w:hAnsi="Arial"/>
          <w:sz w:val="22"/>
          <w:szCs w:val="22"/>
        </w:rPr>
        <w:t>salicin</w:t>
      </w:r>
      <w:proofErr w:type="spellEnd"/>
      <w:r>
        <w:rPr>
          <w:rStyle w:val="NoneA"/>
          <w:rFonts w:ascii="Arial" w:hAnsi="Arial"/>
          <w:sz w:val="22"/>
          <w:szCs w:val="22"/>
        </w:rPr>
        <w:t xml:space="preserve"> is readily fermented by </w:t>
      </w:r>
      <w:r>
        <w:rPr>
          <w:rStyle w:val="NoneA"/>
          <w:rFonts w:ascii="Arial" w:hAnsi="Arial"/>
          <w:i/>
          <w:iCs/>
          <w:sz w:val="22"/>
          <w:szCs w:val="22"/>
        </w:rPr>
        <w:t>C. difficile</w:t>
      </w:r>
      <w:r>
        <w:rPr>
          <w:rStyle w:val="NoneA"/>
          <w:rFonts w:ascii="Arial" w:hAnsi="Arial"/>
          <w:sz w:val="22"/>
          <w:szCs w:val="22"/>
        </w:rPr>
        <w:t xml:space="preserve"> (Nakamura, 1982). Both are members of the </w:t>
      </w:r>
      <w:proofErr w:type="spellStart"/>
      <w:r>
        <w:rPr>
          <w:rStyle w:val="NoneA"/>
          <w:rFonts w:ascii="Arial" w:hAnsi="Arial"/>
          <w:sz w:val="22"/>
          <w:szCs w:val="22"/>
        </w:rPr>
        <w:t>nonsteroidal</w:t>
      </w:r>
      <w:proofErr w:type="spellEnd"/>
      <w:r>
        <w:rPr>
          <w:rStyle w:val="NoneA"/>
          <w:rFonts w:ascii="Arial" w:hAnsi="Arial"/>
          <w:sz w:val="22"/>
          <w:szCs w:val="22"/>
        </w:rPr>
        <w:t xml:space="preserve"> anti-inflammatory drug (or NSAID) class of molecules. Although the exact source is unknown </w:t>
      </w:r>
      <w:proofErr w:type="spellStart"/>
      <w:r>
        <w:rPr>
          <w:rStyle w:val="NoneA"/>
          <w:rFonts w:ascii="Arial" w:hAnsi="Arial"/>
          <w:sz w:val="22"/>
          <w:szCs w:val="22"/>
        </w:rPr>
        <w:t>salicin</w:t>
      </w:r>
      <w:proofErr w:type="spellEnd"/>
      <w:r>
        <w:rPr>
          <w:rStyle w:val="NoneA"/>
          <w:rFonts w:ascii="Arial" w:hAnsi="Arial"/>
          <w:sz w:val="22"/>
          <w:szCs w:val="22"/>
        </w:rPr>
        <w:t xml:space="preserve"> availability in the gut could be derived from the mice’s plant-based diet, possibly following release during degradation of cell wall molecules by other gut bacterial species (</w:t>
      </w:r>
      <w:proofErr w:type="spellStart"/>
      <w:r>
        <w:rPr>
          <w:rStyle w:val="NoneA"/>
          <w:rFonts w:ascii="Arial" w:hAnsi="Arial"/>
          <w:sz w:val="22"/>
          <w:szCs w:val="22"/>
        </w:rPr>
        <w:t>Pierpoint</w:t>
      </w:r>
      <w:proofErr w:type="spellEnd"/>
      <w:r>
        <w:rPr>
          <w:rStyle w:val="NoneA"/>
          <w:rFonts w:ascii="Arial" w:hAnsi="Arial"/>
          <w:sz w:val="22"/>
          <w:szCs w:val="22"/>
        </w:rPr>
        <w:t xml:space="preserve">, 1994). What makes this result the most interesting is that molecules in the same class have been shown to actually </w:t>
      </w:r>
      <w:r>
        <w:rPr>
          <w:rStyle w:val="NoneA"/>
          <w:rFonts w:ascii="Arial" w:hAnsi="Arial"/>
          <w:i/>
          <w:iCs/>
          <w:sz w:val="22"/>
          <w:szCs w:val="22"/>
        </w:rPr>
        <w:t>increase</w:t>
      </w:r>
      <w:r>
        <w:rPr>
          <w:rStyle w:val="NoneA"/>
          <w:rFonts w:ascii="Arial" w:hAnsi="Arial"/>
          <w:sz w:val="22"/>
          <w:szCs w:val="22"/>
        </w:rPr>
        <w:t xml:space="preserve"> severity of CDI symptoms in mice (</w:t>
      </w:r>
      <w:proofErr w:type="spellStart"/>
      <w:r>
        <w:rPr>
          <w:rStyle w:val="NoneA"/>
          <w:rFonts w:ascii="Arial" w:hAnsi="Arial"/>
          <w:sz w:val="22"/>
          <w:szCs w:val="22"/>
        </w:rPr>
        <w:t>Trindade</w:t>
      </w:r>
      <w:proofErr w:type="spellEnd"/>
      <w:r>
        <w:rPr>
          <w:rStyle w:val="NoneA"/>
          <w:rFonts w:ascii="Arial" w:hAnsi="Arial"/>
          <w:sz w:val="22"/>
          <w:szCs w:val="22"/>
        </w:rPr>
        <w:t>, 2016). Network analysis also supports that</w:t>
      </w:r>
      <w:r>
        <w:t xml:space="preserve"> </w:t>
      </w:r>
      <w:r>
        <w:rPr>
          <w:rStyle w:val="NoneA"/>
          <w:rFonts w:ascii="Arial" w:hAnsi="Arial"/>
          <w:sz w:val="22"/>
          <w:szCs w:val="22"/>
        </w:rPr>
        <w:t xml:space="preserve">in GF mice, </w:t>
      </w:r>
      <w:r>
        <w:rPr>
          <w:rStyle w:val="NoneA"/>
          <w:rFonts w:ascii="Arial" w:hAnsi="Arial"/>
          <w:i/>
          <w:iCs/>
          <w:sz w:val="22"/>
          <w:szCs w:val="22"/>
        </w:rPr>
        <w:t>C. difficile</w:t>
      </w:r>
      <w:r>
        <w:rPr>
          <w:rStyle w:val="NoneA"/>
          <w:rFonts w:ascii="Arial" w:hAnsi="Arial"/>
          <w:sz w:val="22"/>
          <w:szCs w:val="22"/>
        </w:rPr>
        <w:t xml:space="preserve"> utilizes N-</w:t>
      </w:r>
      <w:proofErr w:type="spellStart"/>
      <w:r>
        <w:rPr>
          <w:rStyle w:val="NoneA"/>
          <w:rFonts w:ascii="Arial" w:hAnsi="Arial"/>
          <w:sz w:val="22"/>
          <w:szCs w:val="22"/>
        </w:rPr>
        <w:t>acetylneuraminate</w:t>
      </w:r>
      <w:proofErr w:type="spellEnd"/>
      <w:r>
        <w:rPr>
          <w:rStyle w:val="NoneA"/>
          <w:rFonts w:ascii="Arial" w:hAnsi="Arial"/>
          <w:sz w:val="22"/>
          <w:szCs w:val="22"/>
        </w:rPr>
        <w:t xml:space="preserve"> as an important carbon source. The capacity to catabolize this amino sugar, and others like </w:t>
      </w:r>
      <w:proofErr w:type="gramStart"/>
      <w:r>
        <w:rPr>
          <w:rStyle w:val="NoneA"/>
          <w:rFonts w:ascii="Arial" w:hAnsi="Arial"/>
          <w:sz w:val="22"/>
          <w:szCs w:val="22"/>
        </w:rPr>
        <w:t>it,</w:t>
      </w:r>
      <w:proofErr w:type="gramEnd"/>
      <w:r>
        <w:rPr>
          <w:rStyle w:val="NoneA"/>
          <w:rFonts w:ascii="Arial" w:hAnsi="Arial"/>
          <w:sz w:val="22"/>
          <w:szCs w:val="22"/>
        </w:rPr>
        <w:t xml:space="preserve"> is highly distributed among bacterial species that inhabit the mammalian gut (</w:t>
      </w:r>
      <w:proofErr w:type="spellStart"/>
      <w:r>
        <w:rPr>
          <w:rStyle w:val="NoneA"/>
          <w:rFonts w:ascii="Arial" w:hAnsi="Arial"/>
          <w:sz w:val="22"/>
          <w:szCs w:val="22"/>
        </w:rPr>
        <w:t>Vimr</w:t>
      </w:r>
      <w:proofErr w:type="spellEnd"/>
      <w:r>
        <w:rPr>
          <w:rStyle w:val="NoneA"/>
          <w:rFonts w:ascii="Arial" w:hAnsi="Arial"/>
          <w:sz w:val="22"/>
          <w:szCs w:val="22"/>
        </w:rPr>
        <w:t>, 2004). This means that N-</w:t>
      </w:r>
      <w:proofErr w:type="spellStart"/>
      <w:r>
        <w:rPr>
          <w:rStyle w:val="NoneA"/>
          <w:rFonts w:ascii="Arial" w:hAnsi="Arial"/>
          <w:sz w:val="22"/>
          <w:szCs w:val="22"/>
        </w:rPr>
        <w:t>acetylneuraminate</w:t>
      </w:r>
      <w:proofErr w:type="spellEnd"/>
      <w:r>
        <w:rPr>
          <w:rStyle w:val="NoneA"/>
          <w:rFonts w:ascii="Arial" w:hAnsi="Arial"/>
          <w:sz w:val="22"/>
          <w:szCs w:val="22"/>
        </w:rPr>
        <w:t xml:space="preserve"> is strongly competed for by the healthy microbiota. Since the largest increase in availability of the molecule is seen when there are no other microbes present, this could demonstrate a preference of </w:t>
      </w:r>
      <w:r>
        <w:rPr>
          <w:rStyle w:val="NoneA"/>
          <w:rFonts w:ascii="Arial" w:hAnsi="Arial"/>
          <w:i/>
          <w:iCs/>
          <w:sz w:val="22"/>
          <w:szCs w:val="22"/>
        </w:rPr>
        <w:t>C. difficile</w:t>
      </w:r>
      <w:r>
        <w:rPr>
          <w:rStyle w:val="NoneA"/>
          <w:rFonts w:ascii="Arial" w:hAnsi="Arial"/>
          <w:sz w:val="22"/>
          <w:szCs w:val="22"/>
        </w:rPr>
        <w:t xml:space="preserve"> for N-</w:t>
      </w:r>
      <w:proofErr w:type="spellStart"/>
      <w:r>
        <w:rPr>
          <w:rStyle w:val="NoneA"/>
          <w:rFonts w:ascii="Arial" w:hAnsi="Arial"/>
          <w:sz w:val="22"/>
          <w:szCs w:val="22"/>
        </w:rPr>
        <w:t>acetylneuraminate</w:t>
      </w:r>
      <w:proofErr w:type="spellEnd"/>
      <w:r>
        <w:rPr>
          <w:rStyle w:val="NoneA"/>
          <w:rFonts w:ascii="Arial" w:hAnsi="Arial"/>
          <w:sz w:val="22"/>
          <w:szCs w:val="22"/>
        </w:rPr>
        <w:t xml:space="preserve"> as a growth substrate above most others. From these data it seems that </w:t>
      </w:r>
      <w:r>
        <w:rPr>
          <w:rStyle w:val="NoneA"/>
          <w:rFonts w:ascii="Arial" w:hAnsi="Arial"/>
          <w:i/>
          <w:iCs/>
          <w:sz w:val="22"/>
          <w:szCs w:val="22"/>
        </w:rPr>
        <w:t>C. difficile</w:t>
      </w:r>
      <w:r>
        <w:rPr>
          <w:rStyle w:val="NoneA"/>
          <w:rFonts w:ascii="Arial" w:hAnsi="Arial"/>
          <w:sz w:val="22"/>
          <w:szCs w:val="22"/>
        </w:rPr>
        <w:t xml:space="preserve"> alters it’s nutrient preference to fit what is most easily obtained.</w:t>
      </w:r>
    </w:p>
    <w:p w14:paraId="2B4AEEE2" w14:textId="77777777" w:rsidR="00E0179A" w:rsidRDefault="00DE694C">
      <w:pPr>
        <w:pStyle w:val="Default"/>
        <w:spacing w:line="480" w:lineRule="auto"/>
        <w:jc w:val="both"/>
        <w:rPr>
          <w:rStyle w:val="NoneA"/>
          <w:rFonts w:ascii="Arial" w:eastAsia="Arial" w:hAnsi="Arial" w:cs="Arial"/>
          <w:sz w:val="22"/>
          <w:szCs w:val="22"/>
        </w:rPr>
      </w:pPr>
      <w:r>
        <w:rPr>
          <w:rStyle w:val="NoneA"/>
          <w:rFonts w:ascii="Arial" w:eastAsia="Arial" w:hAnsi="Arial" w:cs="Arial"/>
          <w:sz w:val="22"/>
          <w:szCs w:val="22"/>
        </w:rPr>
        <w:tab/>
        <w:t xml:space="preserve">One potential limitation of the metabolite importance calculation is the inherent dependency on enzyme annotation. For example, the workflow presented here assumes that KEGG annotated biochemical reactions are </w:t>
      </w:r>
      <w:proofErr w:type="spellStart"/>
      <w:r>
        <w:rPr>
          <w:rStyle w:val="NoneA"/>
          <w:rFonts w:ascii="Arial" w:eastAsia="Arial" w:hAnsi="Arial" w:cs="Arial"/>
          <w:sz w:val="22"/>
          <w:szCs w:val="22"/>
        </w:rPr>
        <w:t>monodirectional</w:t>
      </w:r>
      <w:proofErr w:type="spellEnd"/>
      <w:r>
        <w:rPr>
          <w:rStyle w:val="NoneA"/>
          <w:rFonts w:ascii="Arial" w:eastAsia="Arial" w:hAnsi="Arial" w:cs="Arial"/>
          <w:sz w:val="22"/>
          <w:szCs w:val="22"/>
        </w:rPr>
        <w:t>. Although this is not a complete reflection of an organism</w:t>
      </w:r>
      <w:r>
        <w:rPr>
          <w:rStyle w:val="NoneA"/>
          <w:rFonts w:ascii="Arial" w:hAnsi="Arial"/>
          <w:sz w:val="22"/>
          <w:szCs w:val="22"/>
        </w:rPr>
        <w:t>’s physiology, it minimizes the likelihood of mislabeling reactions that are removing metabolites from the environment as instead adding to the unused fraction. Limitation of annotation may also be evident in the appearance of apparent metabolic end products score as highly important input metabolites (ex. CO</w:t>
      </w:r>
      <w:r>
        <w:rPr>
          <w:rStyle w:val="NoneA"/>
          <w:rFonts w:ascii="Arial" w:hAnsi="Arial"/>
          <w:sz w:val="22"/>
          <w:szCs w:val="22"/>
          <w:vertAlign w:val="subscript"/>
        </w:rPr>
        <w:t>2</w:t>
      </w:r>
      <w:r>
        <w:rPr>
          <w:rStyle w:val="NoneA"/>
          <w:rFonts w:ascii="Arial" w:hAnsi="Arial"/>
          <w:sz w:val="22"/>
          <w:szCs w:val="22"/>
        </w:rPr>
        <w:t xml:space="preserve"> or Ethanol). While this may be a shortcoming inherent in database-driven research, it may instead serve as evidence for yet unappreciated aspects of a bacterium’s metabolism. Along these lines, one group has posited that </w:t>
      </w:r>
      <w:r>
        <w:rPr>
          <w:rStyle w:val="NoneA"/>
          <w:rFonts w:ascii="Arial" w:hAnsi="Arial"/>
          <w:i/>
          <w:iCs/>
          <w:sz w:val="22"/>
          <w:szCs w:val="22"/>
        </w:rPr>
        <w:t>C. difficile</w:t>
      </w:r>
      <w:r>
        <w:rPr>
          <w:rStyle w:val="NoneA"/>
          <w:rFonts w:ascii="Arial" w:hAnsi="Arial"/>
          <w:sz w:val="22"/>
          <w:szCs w:val="22"/>
        </w:rPr>
        <w:t xml:space="preserve"> may actually be an </w:t>
      </w:r>
      <w:proofErr w:type="spellStart"/>
      <w:r>
        <w:rPr>
          <w:rStyle w:val="NoneA"/>
          <w:rFonts w:ascii="Arial" w:hAnsi="Arial"/>
          <w:sz w:val="22"/>
          <w:szCs w:val="22"/>
        </w:rPr>
        <w:t>autotrophe</w:t>
      </w:r>
      <w:proofErr w:type="spellEnd"/>
      <w:r>
        <w:rPr>
          <w:rStyle w:val="NoneA"/>
          <w:rFonts w:ascii="Arial" w:hAnsi="Arial"/>
          <w:sz w:val="22"/>
          <w:szCs w:val="22"/>
        </w:rPr>
        <w:t xml:space="preserve"> under certain </w:t>
      </w:r>
      <w:proofErr w:type="gramStart"/>
      <w:r>
        <w:rPr>
          <w:rStyle w:val="NoneA"/>
          <w:rFonts w:ascii="Arial" w:hAnsi="Arial"/>
          <w:sz w:val="22"/>
          <w:szCs w:val="22"/>
        </w:rPr>
        <w:t>conditions which</w:t>
      </w:r>
      <w:proofErr w:type="gramEnd"/>
      <w:r>
        <w:rPr>
          <w:rStyle w:val="NoneA"/>
          <w:rFonts w:ascii="Arial" w:hAnsi="Arial"/>
          <w:sz w:val="22"/>
          <w:szCs w:val="22"/>
        </w:rPr>
        <w:t xml:space="preserve"> could explain the appearance of CO</w:t>
      </w:r>
      <w:r>
        <w:rPr>
          <w:rStyle w:val="NoneA"/>
          <w:rFonts w:ascii="Arial" w:hAnsi="Arial"/>
          <w:sz w:val="22"/>
          <w:szCs w:val="22"/>
          <w:vertAlign w:val="subscript"/>
        </w:rPr>
        <w:t>2</w:t>
      </w:r>
      <w:r>
        <w:rPr>
          <w:rStyle w:val="NoneA"/>
          <w:rFonts w:ascii="Arial" w:hAnsi="Arial"/>
          <w:sz w:val="22"/>
          <w:szCs w:val="22"/>
        </w:rPr>
        <w:t xml:space="preserve"> in the conserved metabolite list between all conditions (</w:t>
      </w:r>
      <w:proofErr w:type="spellStart"/>
      <w:r>
        <w:rPr>
          <w:rStyle w:val="NoneA"/>
          <w:rFonts w:ascii="Arial" w:hAnsi="Arial"/>
          <w:sz w:val="22"/>
          <w:szCs w:val="22"/>
        </w:rPr>
        <w:t>Kopke</w:t>
      </w:r>
      <w:proofErr w:type="spellEnd"/>
      <w:r>
        <w:rPr>
          <w:rStyle w:val="NoneA"/>
          <w:rFonts w:ascii="Arial" w:hAnsi="Arial"/>
          <w:sz w:val="22"/>
          <w:szCs w:val="22"/>
        </w:rPr>
        <w:t>, 2013). As such, this platform may also prove informative for generating hypotheses that could ultimately lead to uncovering new edges of competition between species.</w:t>
      </w:r>
    </w:p>
    <w:p w14:paraId="74BB0D7E" w14:textId="77777777" w:rsidR="00E0179A" w:rsidRDefault="00DE694C">
      <w:pPr>
        <w:pStyle w:val="Default"/>
        <w:spacing w:line="480" w:lineRule="auto"/>
        <w:jc w:val="both"/>
      </w:pPr>
      <w:r>
        <w:rPr>
          <w:rStyle w:val="NoneA"/>
          <w:rFonts w:ascii="Arial" w:eastAsia="Arial" w:hAnsi="Arial" w:cs="Arial"/>
          <w:sz w:val="22"/>
          <w:szCs w:val="22"/>
        </w:rPr>
        <w:tab/>
        <w:t xml:space="preserve">In light of the results presented here, our method strongly supports that </w:t>
      </w:r>
      <w:r>
        <w:rPr>
          <w:rStyle w:val="NoneA"/>
          <w:rFonts w:ascii="Arial" w:hAnsi="Arial"/>
          <w:i/>
          <w:iCs/>
          <w:sz w:val="22"/>
          <w:szCs w:val="22"/>
        </w:rPr>
        <w:t>C. difficile</w:t>
      </w:r>
      <w:r>
        <w:rPr>
          <w:rStyle w:val="NoneA"/>
          <w:rFonts w:ascii="Arial" w:hAnsi="Arial"/>
          <w:sz w:val="22"/>
          <w:szCs w:val="22"/>
        </w:rPr>
        <w:t xml:space="preserve"> metabolizes alternative carbon sources across susceptible gut environments for growth. Together, they demonstrate that the novel metabolic modeling approach presented here highlights which substrates an organism is likely using at the time of transcriptomic sequencing. Ultimately, these genome-scale metabolic models provide a framework to predict phenotype changes of an organism across environments. Our results may also indicate that further considerations are needed when attempting to design more targeted probiotics for the prevention or elimination of </w:t>
      </w:r>
      <w:r>
        <w:rPr>
          <w:rStyle w:val="NoneA"/>
          <w:rFonts w:ascii="Arial" w:hAnsi="Arial"/>
          <w:i/>
          <w:iCs/>
          <w:sz w:val="22"/>
          <w:szCs w:val="22"/>
        </w:rPr>
        <w:t>C. difficile</w:t>
      </w:r>
      <w:r>
        <w:rPr>
          <w:rStyle w:val="NoneA"/>
          <w:rFonts w:ascii="Arial" w:hAnsi="Arial"/>
          <w:sz w:val="22"/>
          <w:szCs w:val="22"/>
        </w:rPr>
        <w:t xml:space="preserve"> from the human gut. Different classes of antibiotics may each result in a unique gut environment which </w:t>
      </w:r>
      <w:r>
        <w:rPr>
          <w:rStyle w:val="NoneA"/>
          <w:rFonts w:ascii="Arial" w:hAnsi="Arial"/>
          <w:i/>
          <w:iCs/>
          <w:sz w:val="22"/>
          <w:szCs w:val="22"/>
        </w:rPr>
        <w:t>C. difficile</w:t>
      </w:r>
      <w:r>
        <w:rPr>
          <w:rStyle w:val="NoneA"/>
          <w:rFonts w:ascii="Arial" w:hAnsi="Arial"/>
          <w:sz w:val="22"/>
          <w:szCs w:val="22"/>
        </w:rPr>
        <w:t xml:space="preserve"> can exploit. Therefore, the best approach may be to consider each of these as a separate </w:t>
      </w:r>
      <w:proofErr w:type="gramStart"/>
      <w:r>
        <w:rPr>
          <w:rStyle w:val="NoneA"/>
          <w:rFonts w:ascii="Arial" w:hAnsi="Arial"/>
          <w:sz w:val="22"/>
          <w:szCs w:val="22"/>
        </w:rPr>
        <w:t>problem which</w:t>
      </w:r>
      <w:proofErr w:type="gramEnd"/>
      <w:r>
        <w:rPr>
          <w:rStyle w:val="NoneA"/>
          <w:rFonts w:ascii="Arial" w:hAnsi="Arial"/>
          <w:sz w:val="22"/>
          <w:szCs w:val="22"/>
        </w:rPr>
        <w:t xml:space="preserve"> different collections of bacteria can restore to a resistant state. Supporting this hypothesis is that the current, most effective microbiome-focused treatment for </w:t>
      </w:r>
      <w:r>
        <w:rPr>
          <w:rStyle w:val="NoneA"/>
          <w:rFonts w:ascii="Arial" w:hAnsi="Arial"/>
          <w:i/>
          <w:iCs/>
          <w:sz w:val="22"/>
          <w:szCs w:val="22"/>
        </w:rPr>
        <w:t>C. difficile</w:t>
      </w:r>
      <w:r>
        <w:rPr>
          <w:rStyle w:val="NoneA"/>
          <w:rFonts w:ascii="Arial" w:hAnsi="Arial"/>
          <w:sz w:val="22"/>
          <w:szCs w:val="22"/>
        </w:rPr>
        <w:t xml:space="preserve"> infection is fecal microbiota transplant. By even transiently implanting the entire metabolic functionality of a resistant gut community, one could imagine a rapid out-competition for resources by a healthy community of specialists and leading to </w:t>
      </w:r>
      <w:r>
        <w:rPr>
          <w:rStyle w:val="NoneA"/>
          <w:rFonts w:ascii="Arial" w:hAnsi="Arial"/>
          <w:i/>
          <w:iCs/>
          <w:sz w:val="22"/>
          <w:szCs w:val="22"/>
        </w:rPr>
        <w:t>C. difficile</w:t>
      </w:r>
      <w:r>
        <w:rPr>
          <w:rStyle w:val="NoneA"/>
          <w:rFonts w:ascii="Arial" w:hAnsi="Arial"/>
          <w:sz w:val="22"/>
          <w:szCs w:val="22"/>
        </w:rPr>
        <w:t xml:space="preserve"> clearance. </w:t>
      </w:r>
      <w:proofErr w:type="gramStart"/>
      <w:r>
        <w:rPr>
          <w:rStyle w:val="NoneA"/>
          <w:rFonts w:ascii="Arial" w:hAnsi="Arial"/>
          <w:sz w:val="22"/>
          <w:szCs w:val="22"/>
        </w:rPr>
        <w:t>This could be supported by combining the metabolic modeling technique described here using metatranscriptomic analysis of susceptible versus resistance gut bacterial communities</w:t>
      </w:r>
      <w:proofErr w:type="gramEnd"/>
      <w:r>
        <w:rPr>
          <w:rStyle w:val="NoneA"/>
          <w:rFonts w:ascii="Arial" w:hAnsi="Arial"/>
          <w:sz w:val="22"/>
          <w:szCs w:val="22"/>
        </w:rPr>
        <w:t xml:space="preserve">. In conclusion, our findings indicate that </w:t>
      </w:r>
      <w:r>
        <w:rPr>
          <w:rStyle w:val="NoneA"/>
          <w:rFonts w:ascii="Arial" w:hAnsi="Arial"/>
          <w:i/>
          <w:iCs/>
          <w:sz w:val="22"/>
          <w:szCs w:val="22"/>
        </w:rPr>
        <w:t>C. difficile</w:t>
      </w:r>
      <w:r>
        <w:rPr>
          <w:rStyle w:val="NoneA"/>
          <w:rFonts w:ascii="Arial" w:hAnsi="Arial"/>
          <w:sz w:val="22"/>
          <w:szCs w:val="22"/>
        </w:rPr>
        <w:t xml:space="preserve"> is able to cope with distinct nutrient availabilities across vulnerable gut </w:t>
      </w:r>
      <w:proofErr w:type="gramStart"/>
      <w:r>
        <w:rPr>
          <w:rStyle w:val="NoneA"/>
          <w:rFonts w:ascii="Arial" w:hAnsi="Arial"/>
          <w:sz w:val="22"/>
          <w:szCs w:val="22"/>
        </w:rPr>
        <w:t>environments which</w:t>
      </w:r>
      <w:proofErr w:type="gramEnd"/>
      <w:r>
        <w:rPr>
          <w:rStyle w:val="NoneA"/>
          <w:rFonts w:ascii="Arial" w:hAnsi="Arial"/>
          <w:sz w:val="22"/>
          <w:szCs w:val="22"/>
        </w:rPr>
        <w:t xml:space="preserve"> it colonizes. These data support that separate classes of antibiotics cause susceptibility to CDI through slightly different means by opening unique nutrient niches to </w:t>
      </w:r>
      <w:r>
        <w:rPr>
          <w:rStyle w:val="NoneA"/>
          <w:rFonts w:ascii="Arial" w:hAnsi="Arial"/>
          <w:i/>
          <w:iCs/>
          <w:sz w:val="22"/>
          <w:szCs w:val="22"/>
        </w:rPr>
        <w:t>C. difficile</w:t>
      </w:r>
      <w:r>
        <w:rPr>
          <w:rStyle w:val="NoneA"/>
          <w:rFonts w:ascii="Arial" w:hAnsi="Arial"/>
          <w:sz w:val="22"/>
          <w:szCs w:val="22"/>
        </w:rPr>
        <w:t xml:space="preserve">. Context-dependent limitation of certain </w:t>
      </w:r>
      <w:r>
        <w:rPr>
          <w:rStyle w:val="NoneA"/>
          <w:rFonts w:ascii="Arial" w:hAnsi="Arial"/>
          <w:i/>
          <w:iCs/>
          <w:sz w:val="22"/>
          <w:szCs w:val="22"/>
        </w:rPr>
        <w:t>C. difficile</w:t>
      </w:r>
      <w:r>
        <w:rPr>
          <w:rStyle w:val="NoneA"/>
          <w:rFonts w:ascii="Arial" w:hAnsi="Arial"/>
          <w:sz w:val="22"/>
          <w:szCs w:val="22"/>
        </w:rPr>
        <w:t xml:space="preserve"> growth nutrients by specific members of the gut microbiota may be the key to colonization resistance. In the future, further considerations may be needed to discover targeted probiotics that prevent colonization or eliminate </w:t>
      </w:r>
      <w:r>
        <w:rPr>
          <w:rStyle w:val="NoneA"/>
          <w:rFonts w:ascii="Arial" w:hAnsi="Arial"/>
          <w:i/>
          <w:iCs/>
          <w:sz w:val="22"/>
          <w:szCs w:val="22"/>
        </w:rPr>
        <w:t>C. difficile</w:t>
      </w:r>
      <w:r>
        <w:rPr>
          <w:rStyle w:val="NoneA"/>
          <w:rFonts w:ascii="Arial" w:hAnsi="Arial"/>
          <w:sz w:val="22"/>
          <w:szCs w:val="22"/>
        </w:rPr>
        <w:t xml:space="preserve"> from the human gut. </w:t>
      </w:r>
      <w:proofErr w:type="gramStart"/>
      <w:r>
        <w:rPr>
          <w:rStyle w:val="NoneA"/>
          <w:rFonts w:ascii="Arial" w:hAnsi="Arial"/>
          <w:sz w:val="22"/>
          <w:szCs w:val="22"/>
        </w:rPr>
        <w:t>By understanding vacant nutrient niches in CDI susceptible individuals, preventative microbiome-focused therapies could be</w:t>
      </w:r>
      <w:proofErr w:type="gramEnd"/>
      <w:r>
        <w:rPr>
          <w:rStyle w:val="NoneA"/>
          <w:rFonts w:ascii="Arial" w:hAnsi="Arial"/>
          <w:sz w:val="22"/>
          <w:szCs w:val="22"/>
        </w:rPr>
        <w:t xml:space="preserve"> personalized to each patient. </w:t>
      </w:r>
    </w:p>
    <w:p w14:paraId="4701A038" w14:textId="77777777" w:rsidR="00E0179A" w:rsidRDefault="00E0179A">
      <w:pPr>
        <w:pStyle w:val="Default"/>
        <w:spacing w:line="480" w:lineRule="auto"/>
        <w:jc w:val="both"/>
      </w:pPr>
    </w:p>
    <w:p w14:paraId="246C7184" w14:textId="77777777" w:rsidR="00E0179A" w:rsidRDefault="00DE694C">
      <w:pPr>
        <w:pStyle w:val="Default"/>
        <w:spacing w:line="480" w:lineRule="auto"/>
        <w:jc w:val="both"/>
        <w:rPr>
          <w:rStyle w:val="NoneA"/>
          <w:rFonts w:ascii="Arial" w:eastAsia="Arial" w:hAnsi="Arial" w:cs="Arial"/>
          <w:b/>
          <w:bCs/>
          <w:sz w:val="22"/>
          <w:szCs w:val="22"/>
        </w:rPr>
      </w:pPr>
      <w:r>
        <w:rPr>
          <w:rStyle w:val="NoneA"/>
          <w:rFonts w:ascii="Arial" w:hAnsi="Arial"/>
          <w:b/>
          <w:bCs/>
          <w:sz w:val="22"/>
          <w:szCs w:val="22"/>
        </w:rPr>
        <w:t>Materials and Methods</w:t>
      </w:r>
    </w:p>
    <w:p w14:paraId="6F4BA161" w14:textId="77777777" w:rsidR="00E0179A" w:rsidRDefault="00DE694C">
      <w:pPr>
        <w:pStyle w:val="Default"/>
        <w:spacing w:line="480" w:lineRule="auto"/>
        <w:jc w:val="both"/>
      </w:pPr>
      <w:proofErr w:type="gramStart"/>
      <w:r>
        <w:rPr>
          <w:rStyle w:val="NoneA"/>
          <w:rFonts w:ascii="Arial" w:hAnsi="Arial"/>
          <w:b/>
          <w:bCs/>
          <w:sz w:val="22"/>
          <w:szCs w:val="22"/>
        </w:rPr>
        <w:t>Animal care and antibiotic administration.</w:t>
      </w:r>
      <w:proofErr w:type="gramEnd"/>
      <w:r>
        <w:rPr>
          <w:rStyle w:val="NoneA"/>
          <w:rFonts w:ascii="Arial" w:hAnsi="Arial"/>
          <w:b/>
          <w:bCs/>
          <w:sz w:val="22"/>
          <w:szCs w:val="22"/>
        </w:rPr>
        <w:t xml:space="preserve"> </w:t>
      </w:r>
      <w:r>
        <w:rPr>
          <w:rStyle w:val="NoneA"/>
          <w:rFonts w:ascii="Arial" w:hAnsi="Arial"/>
          <w:sz w:val="22"/>
          <w:szCs w:val="22"/>
        </w:rPr>
        <w:t>Six-to-eight week-old specific pathogen free (SPF) C57BL/6 mice were obtained from a single breeding colony maintained at the University of Michigan for all experiments. Six-to-eight week-old GF C57BL/6 mice were obtained from a single breeding colony maintained at the University of Michigan for all experiments. All animal protocols were approved by the University Committee on Use and Care of Animals at the University of Michigan and carried out in accordance with the approved guidelines. Specified SPF animals were administered one of three antibiotics</w:t>
      </w:r>
      <w:proofErr w:type="gramStart"/>
      <w:r>
        <w:rPr>
          <w:rStyle w:val="NoneA"/>
          <w:rFonts w:ascii="Arial" w:hAnsi="Arial"/>
          <w:sz w:val="22"/>
          <w:szCs w:val="22"/>
        </w:rPr>
        <w:t>;  cefoperazone</w:t>
      </w:r>
      <w:proofErr w:type="gramEnd"/>
      <w:r>
        <w:rPr>
          <w:rStyle w:val="NoneA"/>
          <w:rFonts w:ascii="Arial" w:hAnsi="Arial"/>
          <w:sz w:val="22"/>
          <w:szCs w:val="22"/>
        </w:rPr>
        <w:t xml:space="preserve">, streptomycin, or clindamycin (Table 1). Cefoperazone (0.5 mg/ml) and streptomycin (5.0 mg/ml) were administered in distilled drinking water </w:t>
      </w:r>
      <w:r>
        <w:rPr>
          <w:rStyle w:val="NoneA"/>
          <w:rFonts w:ascii="Arial" w:hAnsi="Arial"/>
          <w:i/>
          <w:iCs/>
          <w:sz w:val="22"/>
          <w:szCs w:val="22"/>
        </w:rPr>
        <w:t>ad libitum</w:t>
      </w:r>
      <w:r>
        <w:rPr>
          <w:rStyle w:val="NoneA"/>
          <w:rFonts w:ascii="Arial" w:hAnsi="Arial"/>
          <w:sz w:val="22"/>
          <w:szCs w:val="22"/>
        </w:rPr>
        <w:t xml:space="preserve"> for 5 days with 2 days recovery with untreated distilled drinking water prior to infection. Clindamycin (10 mg/kg) was given via </w:t>
      </w:r>
      <w:proofErr w:type="spellStart"/>
      <w:r>
        <w:rPr>
          <w:rStyle w:val="NoneA"/>
          <w:rFonts w:ascii="Arial" w:hAnsi="Arial"/>
          <w:sz w:val="22"/>
          <w:szCs w:val="22"/>
        </w:rPr>
        <w:t>intraperitoneal</w:t>
      </w:r>
      <w:proofErr w:type="spellEnd"/>
      <w:r>
        <w:rPr>
          <w:rStyle w:val="NoneA"/>
          <w:rFonts w:ascii="Arial" w:hAnsi="Arial"/>
          <w:sz w:val="22"/>
          <w:szCs w:val="22"/>
        </w:rPr>
        <w:t xml:space="preserve"> injection 24 hours before time of infection.  </w:t>
      </w:r>
    </w:p>
    <w:p w14:paraId="437AEA91" w14:textId="77777777" w:rsidR="00E0179A" w:rsidRDefault="00E0179A">
      <w:pPr>
        <w:pStyle w:val="Default"/>
        <w:spacing w:line="480" w:lineRule="auto"/>
        <w:jc w:val="both"/>
        <w:rPr>
          <w:rFonts w:ascii="Arial" w:eastAsia="Arial" w:hAnsi="Arial" w:cs="Arial"/>
          <w:sz w:val="22"/>
          <w:szCs w:val="22"/>
        </w:rPr>
      </w:pPr>
    </w:p>
    <w:p w14:paraId="5D859EE8" w14:textId="77777777" w:rsidR="00E0179A" w:rsidRDefault="00DE694C">
      <w:pPr>
        <w:pStyle w:val="Default"/>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i/>
          <w:iCs/>
          <w:sz w:val="22"/>
          <w:szCs w:val="22"/>
        </w:rPr>
        <w:t xml:space="preserve"> </w:t>
      </w:r>
      <w:r>
        <w:rPr>
          <w:rStyle w:val="NoneA"/>
          <w:rFonts w:ascii="Arial" w:hAnsi="Arial"/>
          <w:b/>
          <w:bCs/>
          <w:sz w:val="22"/>
          <w:szCs w:val="22"/>
        </w:rPr>
        <w:t xml:space="preserve">infection and necropsy.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NoneA"/>
          <w:rFonts w:ascii="Arial" w:hAnsi="Arial"/>
          <w:sz w:val="22"/>
          <w:szCs w:val="22"/>
        </w:rPr>
        <w:t xml:space="preserve"> strain 630 spores were prepared from a single large batch whose concentration was determined a week prior to challenge for all experiments. On the day of challenge, 1×10</w:t>
      </w:r>
      <w:r>
        <w:rPr>
          <w:rStyle w:val="NoneA"/>
          <w:rFonts w:ascii="Arial" w:hAnsi="Arial"/>
          <w:sz w:val="22"/>
          <w:szCs w:val="22"/>
          <w:vertAlign w:val="superscript"/>
        </w:rPr>
        <w:t>3</w:t>
      </w:r>
      <w:r>
        <w:rPr>
          <w:rStyle w:val="NoneA"/>
          <w:rFonts w:ascii="Arial" w:hAnsi="Arial"/>
          <w:sz w:val="22"/>
          <w:szCs w:val="22"/>
        </w:rPr>
        <w:t xml:space="preserve"> </w:t>
      </w:r>
      <w:r>
        <w:rPr>
          <w:rStyle w:val="NoneA"/>
          <w:rFonts w:ascii="Arial" w:hAnsi="Arial"/>
          <w:i/>
          <w:iCs/>
          <w:sz w:val="22"/>
          <w:szCs w:val="22"/>
        </w:rPr>
        <w:t>C. difficile</w:t>
      </w:r>
      <w:r>
        <w:rPr>
          <w:rStyle w:val="NoneA"/>
          <w:rFonts w:ascii="Arial" w:hAnsi="Arial"/>
          <w:sz w:val="22"/>
          <w:szCs w:val="22"/>
        </w:rPr>
        <w:t xml:space="preserve"> spores were administered to mice via oral gavage in ×1 phosphate-buffered saline (PBS) vehicle. Subsequent quantitative plating for </w:t>
      </w:r>
      <w:proofErr w:type="spellStart"/>
      <w:r>
        <w:rPr>
          <w:rStyle w:val="NoneA"/>
          <w:rFonts w:ascii="Arial" w:hAnsi="Arial"/>
          <w:sz w:val="22"/>
          <w:szCs w:val="22"/>
        </w:rPr>
        <w:t>C.f.u</w:t>
      </w:r>
      <w:proofErr w:type="spellEnd"/>
      <w:r>
        <w:rPr>
          <w:rStyle w:val="NoneA"/>
          <w:rFonts w:ascii="Arial" w:hAnsi="Arial"/>
          <w:sz w:val="22"/>
          <w:szCs w:val="22"/>
        </w:rPr>
        <w:t xml:space="preserve">. was performed to ensure correct dosage. Infection negative control animals were given an oral garage of </w:t>
      </w:r>
      <w:proofErr w:type="gramStart"/>
      <w:r>
        <w:rPr>
          <w:rStyle w:val="NoneA"/>
          <w:rFonts w:ascii="Arial" w:hAnsi="Arial"/>
          <w:sz w:val="22"/>
          <w:szCs w:val="22"/>
        </w:rPr>
        <w:t xml:space="preserve">100 </w:t>
      </w:r>
      <w:proofErr w:type="spellStart"/>
      <w:r>
        <w:rPr>
          <w:rStyle w:val="NoneA"/>
          <w:rFonts w:ascii="Arial" w:hAnsi="Arial"/>
          <w:sz w:val="22"/>
          <w:szCs w:val="22"/>
        </w:rPr>
        <w:t>μl</w:t>
      </w:r>
      <w:proofErr w:type="spellEnd"/>
      <w:proofErr w:type="gramEnd"/>
      <w:r>
        <w:rPr>
          <w:rStyle w:val="NoneA"/>
          <w:rFonts w:ascii="Arial" w:hAnsi="Arial"/>
          <w:sz w:val="22"/>
          <w:szCs w:val="22"/>
        </w:rPr>
        <w:t xml:space="preserve"> ×1 PBS at the same time as those mice administered </w:t>
      </w:r>
      <w:r>
        <w:rPr>
          <w:rStyle w:val="NoneA"/>
          <w:rFonts w:ascii="Arial" w:hAnsi="Arial"/>
          <w:i/>
          <w:iCs/>
          <w:sz w:val="22"/>
          <w:szCs w:val="22"/>
        </w:rPr>
        <w:t>C. difficile</w:t>
      </w:r>
      <w:r>
        <w:rPr>
          <w:rStyle w:val="NoneA"/>
          <w:rFonts w:ascii="Arial" w:hAnsi="Arial"/>
          <w:sz w:val="22"/>
          <w:szCs w:val="22"/>
        </w:rPr>
        <w:t xml:space="preserve"> spores. 18 hours following infection, mice were euthanized by carbon dioxide asphyxiation. Necropsy was then performed and cecal content was split into three small aliquots (~100 </w:t>
      </w:r>
      <w:proofErr w:type="spellStart"/>
      <w:r>
        <w:rPr>
          <w:rStyle w:val="NoneA"/>
          <w:rFonts w:ascii="Arial" w:hAnsi="Arial"/>
          <w:sz w:val="22"/>
          <w:szCs w:val="22"/>
        </w:rPr>
        <w:t>μl</w:t>
      </w:r>
      <w:proofErr w:type="spellEnd"/>
      <w:r>
        <w:rPr>
          <w:rStyle w:val="NoneA"/>
          <w:rFonts w:ascii="Arial" w:hAnsi="Arial"/>
          <w:sz w:val="22"/>
          <w:szCs w:val="22"/>
        </w:rPr>
        <w:t xml:space="preserve">). Two were flash frozen immediately for later DNA extraction and toxin titer analysis respectively. The third aliquot was quickly moved to an anaerobic chamber for </w:t>
      </w:r>
      <w:proofErr w:type="spellStart"/>
      <w:r>
        <w:rPr>
          <w:rStyle w:val="NoneA"/>
          <w:rFonts w:ascii="Arial" w:hAnsi="Arial"/>
          <w:sz w:val="22"/>
          <w:szCs w:val="22"/>
        </w:rPr>
        <w:t>C.f.u</w:t>
      </w:r>
      <w:proofErr w:type="spellEnd"/>
      <w:r>
        <w:rPr>
          <w:rStyle w:val="NoneA"/>
          <w:rFonts w:ascii="Arial" w:hAnsi="Arial"/>
          <w:sz w:val="22"/>
          <w:szCs w:val="22"/>
        </w:rPr>
        <w:t>.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14:paraId="6A2E0923" w14:textId="77777777" w:rsidR="00E0179A" w:rsidRDefault="00E0179A">
      <w:pPr>
        <w:pStyle w:val="Default"/>
        <w:spacing w:line="480" w:lineRule="auto"/>
        <w:jc w:val="both"/>
        <w:rPr>
          <w:rFonts w:ascii="Arial" w:eastAsia="Arial" w:hAnsi="Arial" w:cs="Arial"/>
          <w:sz w:val="22"/>
          <w:szCs w:val="22"/>
        </w:rPr>
      </w:pPr>
    </w:p>
    <w:p w14:paraId="03218246" w14:textId="77777777" w:rsidR="00E0179A" w:rsidRDefault="00DE694C">
      <w:pPr>
        <w:pStyle w:val="Default"/>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cultivation and quantification. </w:t>
      </w:r>
      <w:r>
        <w:rPr>
          <w:rStyle w:val="NoneA"/>
          <w:rFonts w:ascii="Arial" w:hAnsi="Arial"/>
          <w:sz w:val="22"/>
          <w:szCs w:val="22"/>
        </w:rPr>
        <w:t xml:space="preserve">Differential plating was performed to quantify both C. difficile spores and vegetative cells respectively. Cecal samples were weighed and serially diluted under anaerobic conditions (6% H, 20% CO2, 74% N2) with anaerobic PBS. Samples were plated on CCFAE plates (fructose agar plus </w:t>
      </w:r>
      <w:proofErr w:type="spellStart"/>
      <w:r>
        <w:rPr>
          <w:rStyle w:val="NoneA"/>
          <w:rFonts w:ascii="Arial" w:hAnsi="Arial"/>
          <w:sz w:val="22"/>
          <w:szCs w:val="22"/>
        </w:rPr>
        <w:t>cycloserine</w:t>
      </w:r>
      <w:proofErr w:type="spellEnd"/>
      <w:r>
        <w:rPr>
          <w:rStyle w:val="NoneA"/>
          <w:rFonts w:ascii="Arial" w:hAnsi="Arial"/>
          <w:sz w:val="22"/>
          <w:szCs w:val="22"/>
        </w:rPr>
        <w:t xml:space="preserve">, </w:t>
      </w:r>
      <w:proofErr w:type="spellStart"/>
      <w:r>
        <w:rPr>
          <w:rStyle w:val="NoneA"/>
          <w:rFonts w:ascii="Arial" w:hAnsi="Arial"/>
          <w:sz w:val="22"/>
          <w:szCs w:val="22"/>
        </w:rPr>
        <w:t>cefoxitin</w:t>
      </w:r>
      <w:proofErr w:type="spellEnd"/>
      <w:r>
        <w:rPr>
          <w:rStyle w:val="NoneA"/>
          <w:rFonts w:ascii="Arial" w:hAnsi="Arial"/>
          <w:sz w:val="22"/>
          <w:szCs w:val="22"/>
        </w:rPr>
        <w:t xml:space="preserve">, and erythromycin) and counted for </w:t>
      </w:r>
      <w:proofErr w:type="spellStart"/>
      <w:r>
        <w:rPr>
          <w:rStyle w:val="NoneA"/>
          <w:rFonts w:ascii="Arial" w:hAnsi="Arial"/>
          <w:sz w:val="22"/>
          <w:szCs w:val="22"/>
        </w:rPr>
        <w:t>C.f.u</w:t>
      </w:r>
      <w:proofErr w:type="spellEnd"/>
      <w:r>
        <w:rPr>
          <w:rStyle w:val="NoneA"/>
          <w:rFonts w:ascii="Arial" w:hAnsi="Arial"/>
          <w:sz w:val="22"/>
          <w:szCs w:val="22"/>
        </w:rPr>
        <w:t xml:space="preserve">. after 24 hours of anaerobic growth at 37° C (Buggy, 1997). It is important to note that the germination agent </w:t>
      </w:r>
      <w:proofErr w:type="spellStart"/>
      <w:r>
        <w:rPr>
          <w:rStyle w:val="NoneA"/>
          <w:rFonts w:ascii="Arial" w:hAnsi="Arial"/>
          <w:sz w:val="22"/>
          <w:szCs w:val="22"/>
        </w:rPr>
        <w:t>taurocholate</w:t>
      </w:r>
      <w:proofErr w:type="spellEnd"/>
      <w:r>
        <w:rPr>
          <w:rStyle w:val="NoneA"/>
          <w:rFonts w:ascii="Arial" w:hAnsi="Arial"/>
          <w:sz w:val="22"/>
          <w:szCs w:val="22"/>
        </w:rPr>
        <w:t xml:space="preserve"> was omitted from these plates in order to only quantify vegetative cells. Undiluted samples with then heated at 60° C for 30 minutes in order to eliminate vegetative cells and leave only spores (</w:t>
      </w:r>
      <w:proofErr w:type="spellStart"/>
      <w:r>
        <w:rPr>
          <w:rStyle w:val="NoneA"/>
          <w:rFonts w:ascii="Arial" w:hAnsi="Arial"/>
          <w:sz w:val="22"/>
          <w:szCs w:val="22"/>
        </w:rPr>
        <w:t>Sorg</w:t>
      </w:r>
      <w:proofErr w:type="spellEnd"/>
      <w:r>
        <w:rPr>
          <w:rStyle w:val="NoneA"/>
          <w:rFonts w:ascii="Arial" w:hAnsi="Arial"/>
          <w:sz w:val="22"/>
          <w:szCs w:val="22"/>
        </w:rPr>
        <w:t xml:space="preserve">, 2001). These samples were then serially diluted under anaerobic conditions in anaerobic PBS and plated on CCFAE + </w:t>
      </w:r>
      <w:proofErr w:type="spellStart"/>
      <w:r>
        <w:rPr>
          <w:rStyle w:val="NoneA"/>
          <w:rFonts w:ascii="Arial" w:hAnsi="Arial"/>
          <w:sz w:val="22"/>
          <w:szCs w:val="22"/>
        </w:rPr>
        <w:t>taurocholate</w:t>
      </w:r>
      <w:proofErr w:type="spellEnd"/>
      <w:r>
        <w:rPr>
          <w:rStyle w:val="NoneA"/>
          <w:rFonts w:ascii="Arial" w:hAnsi="Arial"/>
          <w:sz w:val="22"/>
          <w:szCs w:val="22"/>
        </w:rPr>
        <w:t xml:space="preserve">. Plating was simultaneously done for heated samples on CCFAE to ensure all vegetative cells had been eliminated. After 24 hours of anaerobic incubation at 37° C, </w:t>
      </w:r>
      <w:proofErr w:type="spellStart"/>
      <w:r>
        <w:rPr>
          <w:rStyle w:val="NoneA"/>
          <w:rFonts w:ascii="Arial" w:hAnsi="Arial"/>
          <w:sz w:val="22"/>
          <w:szCs w:val="22"/>
        </w:rPr>
        <w:t>C.f.u.s</w:t>
      </w:r>
      <w:proofErr w:type="spellEnd"/>
      <w:r>
        <w:rPr>
          <w:rStyle w:val="NoneA"/>
          <w:rFonts w:ascii="Arial" w:hAnsi="Arial"/>
          <w:sz w:val="22"/>
          <w:szCs w:val="22"/>
        </w:rPr>
        <w:t xml:space="preserve"> from spores were quantified. Significant differences were determined by Wilcoxon test and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correction.</w:t>
      </w:r>
    </w:p>
    <w:p w14:paraId="378F62E4" w14:textId="77777777" w:rsidR="00E0179A" w:rsidRDefault="00E0179A">
      <w:pPr>
        <w:pStyle w:val="Default"/>
        <w:spacing w:line="480" w:lineRule="auto"/>
        <w:jc w:val="both"/>
        <w:rPr>
          <w:rFonts w:ascii="Arial" w:eastAsia="Arial" w:hAnsi="Arial" w:cs="Arial"/>
          <w:sz w:val="22"/>
          <w:szCs w:val="22"/>
        </w:rPr>
      </w:pPr>
    </w:p>
    <w:p w14:paraId="12D185CC" w14:textId="77777777" w:rsidR="00E0179A" w:rsidRDefault="00DE694C">
      <w:pPr>
        <w:pStyle w:val="Default"/>
        <w:spacing w:line="480" w:lineRule="auto"/>
        <w:jc w:val="both"/>
      </w:pPr>
      <w:r>
        <w:rPr>
          <w:rStyle w:val="NoneA"/>
          <w:rFonts w:ascii="Arial" w:hAnsi="Arial"/>
          <w:b/>
          <w:bCs/>
          <w:i/>
          <w:iCs/>
          <w:sz w:val="22"/>
          <w:szCs w:val="22"/>
        </w:rPr>
        <w:t xml:space="preserve">C. </w:t>
      </w:r>
      <w:proofErr w:type="gramStart"/>
      <w:r>
        <w:rPr>
          <w:rStyle w:val="NoneA"/>
          <w:rFonts w:ascii="Arial" w:hAnsi="Arial"/>
          <w:b/>
          <w:bCs/>
          <w:i/>
          <w:iCs/>
          <w:sz w:val="22"/>
          <w:szCs w:val="22"/>
        </w:rPr>
        <w:t>difficile</w:t>
      </w:r>
      <w:proofErr w:type="gramEnd"/>
      <w:r>
        <w:rPr>
          <w:rStyle w:val="NoneA"/>
          <w:rFonts w:ascii="Arial" w:hAnsi="Arial"/>
          <w:b/>
          <w:bCs/>
          <w:sz w:val="22"/>
          <w:szCs w:val="22"/>
        </w:rPr>
        <w:t xml:space="preserve"> toxin titer assay.</w:t>
      </w:r>
      <w:r>
        <w:rPr>
          <w:rStyle w:val="NoneA"/>
          <w:rFonts w:ascii="Arial" w:hAnsi="Arial"/>
          <w:sz w:val="22"/>
          <w:szCs w:val="22"/>
        </w:rPr>
        <w:t xml:space="preserve">  Vero cell rounding assay was performed on mouse cecal content as previously described (Leslie, 2014). Cells were grown to a confluent monolayer in DMEM, supplemented with 10% heat-inactivated fetal bovine serum and 1% penicillin-</w:t>
      </w:r>
      <w:proofErr w:type="gramStart"/>
      <w:r>
        <w:rPr>
          <w:rStyle w:val="NoneA"/>
          <w:rFonts w:ascii="Arial" w:hAnsi="Arial"/>
          <w:sz w:val="22"/>
          <w:szCs w:val="22"/>
        </w:rPr>
        <w:t>streptomycin .</w:t>
      </w:r>
      <w:proofErr w:type="gramEnd"/>
      <w:r>
        <w:rPr>
          <w:rStyle w:val="NoneA"/>
          <w:rFonts w:ascii="Arial" w:hAnsi="Arial"/>
          <w:sz w:val="22"/>
          <w:szCs w:val="22"/>
        </w:rPr>
        <w:t xml:space="preserve"> The cells then were transferred to a conical tube and centrifuged at 1,000 rpm for 5 minutes to pellet the cells. 1×10</w:t>
      </w:r>
      <w:r>
        <w:rPr>
          <w:rStyle w:val="NoneA"/>
          <w:rFonts w:ascii="Arial" w:hAnsi="Arial"/>
          <w:sz w:val="22"/>
          <w:szCs w:val="22"/>
          <w:vertAlign w:val="superscript"/>
        </w:rPr>
        <w:t>5</w:t>
      </w:r>
      <w:r>
        <w:rPr>
          <w:rStyle w:val="NoneA"/>
          <w:rFonts w:ascii="Arial" w:hAnsi="Arial"/>
          <w:sz w:val="22"/>
          <w:szCs w:val="22"/>
        </w:rPr>
        <w:t xml:space="preserve"> cells were seeded in each well of a 96-well plate and incubated for 4 hours. Filtered cecal content was serially diluted 1:10 in ×1 PBS. Control wells were given a volume of either a 1:25 dilution of anti-toxin serum. Following the incubation, samples were added to the Vero cells and the plate was incubated overnight at 37° C. Plates were viewed after 24 hours at ×10 magnification for cell rounding. The cytotoxic titer was defined as the reciprocal of the highest dilution that produced rounding in 80% of the cells. Significant differences were determined by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corrected Wilcoxon tests. A detailed protocol with product information can be found at: </w:t>
      </w:r>
      <w:hyperlink r:id="rId8" w:history="1">
        <w:r>
          <w:rPr>
            <w:rStyle w:val="Hyperlink0"/>
          </w:rPr>
          <w:t>https://github.com/jlleslie/Intraspecific_Competition/blob/master/methods/Verocell_ToxinActivity_Assa</w:t>
        </w:r>
      </w:hyperlink>
      <w:hyperlink r:id="rId9" w:history="1">
        <w:proofErr w:type="gramStart"/>
        <w:r>
          <w:rPr>
            <w:rStyle w:val="Hyperlink0"/>
          </w:rPr>
          <w:t>y.Rmd</w:t>
        </w:r>
        <w:proofErr w:type="gramEnd"/>
      </w:hyperlink>
    </w:p>
    <w:p w14:paraId="0B0699BC" w14:textId="77777777" w:rsidR="00E0179A" w:rsidRDefault="00E0179A">
      <w:pPr>
        <w:pStyle w:val="Default"/>
        <w:spacing w:line="480" w:lineRule="auto"/>
        <w:jc w:val="both"/>
        <w:rPr>
          <w:rFonts w:ascii="Arial" w:eastAsia="Arial" w:hAnsi="Arial" w:cs="Arial"/>
          <w:sz w:val="22"/>
          <w:szCs w:val="22"/>
        </w:rPr>
      </w:pPr>
    </w:p>
    <w:p w14:paraId="174484BC" w14:textId="77777777" w:rsidR="00E0179A" w:rsidRDefault="00DE694C">
      <w:pPr>
        <w:pStyle w:val="Default"/>
        <w:spacing w:line="480" w:lineRule="auto"/>
        <w:jc w:val="both"/>
        <w:rPr>
          <w:rStyle w:val="NoneA"/>
          <w:rFonts w:ascii="Arial" w:eastAsia="Arial" w:hAnsi="Arial" w:cs="Arial"/>
          <w:sz w:val="22"/>
          <w:szCs w:val="22"/>
        </w:rPr>
      </w:pPr>
      <w:proofErr w:type="gramStart"/>
      <w:r>
        <w:rPr>
          <w:rStyle w:val="NoneA"/>
          <w:rFonts w:ascii="Arial" w:hAnsi="Arial"/>
          <w:b/>
          <w:bCs/>
          <w:sz w:val="22"/>
          <w:szCs w:val="22"/>
        </w:rPr>
        <w:t>RNA extraction, library preparation, and sequencing.</w:t>
      </w:r>
      <w:proofErr w:type="gramEnd"/>
      <w:r>
        <w:rPr>
          <w:rStyle w:val="NoneA"/>
          <w:rFonts w:ascii="Arial" w:hAnsi="Arial"/>
          <w:b/>
          <w:bCs/>
          <w:sz w:val="22"/>
          <w:szCs w:val="22"/>
        </w:rPr>
        <w:t xml:space="preserve"> </w:t>
      </w:r>
      <w:r>
        <w:rPr>
          <w:rStyle w:val="NoneA"/>
          <w:rFonts w:ascii="Arial" w:hAnsi="Arial"/>
          <w:sz w:val="22"/>
          <w:szCs w:val="22"/>
        </w:rPr>
        <w:t xml:space="preserve">This procedure was adapted from the RNA isolation protocol defined by Lopez-Medina </w:t>
      </w:r>
      <w:proofErr w:type="gramStart"/>
      <w:r>
        <w:rPr>
          <w:rStyle w:val="NoneA"/>
          <w:rFonts w:ascii="Arial" w:hAnsi="Arial"/>
          <w:sz w:val="22"/>
          <w:szCs w:val="22"/>
        </w:rPr>
        <w:t>et</w:t>
      </w:r>
      <w:proofErr w:type="gramEnd"/>
      <w:r>
        <w:rPr>
          <w:rStyle w:val="NoneA"/>
          <w:rFonts w:ascii="Arial" w:hAnsi="Arial"/>
          <w:sz w:val="22"/>
          <w:szCs w:val="22"/>
        </w:rPr>
        <w:t xml:space="preserve">. </w:t>
      </w:r>
      <w:proofErr w:type="gramStart"/>
      <w:r>
        <w:rPr>
          <w:rStyle w:val="NoneA"/>
          <w:rFonts w:ascii="Arial" w:hAnsi="Arial"/>
          <w:sz w:val="22"/>
          <w:szCs w:val="22"/>
        </w:rPr>
        <w:t>al</w:t>
      </w:r>
      <w:proofErr w:type="gramEnd"/>
      <w:r>
        <w:rPr>
          <w:rStyle w:val="NoneA"/>
          <w:rFonts w:ascii="Arial" w:hAnsi="Arial"/>
          <w:sz w:val="22"/>
          <w:szCs w:val="22"/>
        </w:rPr>
        <w:t xml:space="preserve">., 2011. In order to generate enough mRNA biomass contributed by </w:t>
      </w:r>
      <w:r>
        <w:rPr>
          <w:rStyle w:val="NoneA"/>
          <w:rFonts w:ascii="Arial" w:hAnsi="Arial"/>
          <w:i/>
          <w:iCs/>
          <w:sz w:val="22"/>
          <w:szCs w:val="22"/>
        </w:rPr>
        <w:t>C. difficile</w:t>
      </w:r>
      <w:r>
        <w:rPr>
          <w:rStyle w:val="NoneA"/>
          <w:rFonts w:ascii="Arial" w:hAnsi="Arial"/>
          <w:sz w:val="22"/>
          <w:szCs w:val="22"/>
        </w:rP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This was beneficial because it not only normalized subtle variation in expression between samples, but also simplified the technical process of isolating high-quality RNA from multiple treatment groups at once. For </w:t>
      </w:r>
      <w:r>
        <w:rPr>
          <w:rStyle w:val="NoneA"/>
          <w:rFonts w:ascii="Arial" w:hAnsi="Arial"/>
          <w:i/>
          <w:iCs/>
          <w:sz w:val="22"/>
          <w:szCs w:val="22"/>
        </w:rPr>
        <w:t>in vitro</w:t>
      </w:r>
      <w:r>
        <w:rPr>
          <w:rStyle w:val="NoneA"/>
          <w:rFonts w:ascii="Arial" w:hAnsi="Arial"/>
          <w:sz w:val="22"/>
          <w:szCs w:val="22"/>
        </w:rPr>
        <w:t xml:space="preserve"> cultures, 3 separate 5 ml cultures of </w:t>
      </w:r>
      <w:r>
        <w:rPr>
          <w:rStyle w:val="NoneA"/>
          <w:rFonts w:ascii="Arial" w:hAnsi="Arial"/>
          <w:i/>
          <w:iCs/>
          <w:sz w:val="22"/>
          <w:szCs w:val="22"/>
        </w:rPr>
        <w:t>C. difficile</w:t>
      </w:r>
      <w:r>
        <w:rPr>
          <w:rStyle w:val="NoneA"/>
          <w:rFonts w:ascii="Arial" w:hAnsi="Arial"/>
          <w:sz w:val="22"/>
          <w:szCs w:val="22"/>
        </w:rPr>
        <w:t xml:space="preserve"> 630, grown anaerobically for 7 hours in CDMM + Glucose at 37° C, were pooled and pelleted at 1,000 rpm for 5 minutes.  Cells were </w:t>
      </w:r>
      <w:proofErr w:type="spellStart"/>
      <w:r>
        <w:rPr>
          <w:rStyle w:val="NoneA"/>
          <w:rFonts w:ascii="Arial" w:hAnsi="Arial"/>
          <w:sz w:val="22"/>
          <w:szCs w:val="22"/>
        </w:rPr>
        <w:t>resuspended</w:t>
      </w:r>
      <w:proofErr w:type="spellEnd"/>
      <w:r>
        <w:rPr>
          <w:rStyle w:val="NoneA"/>
          <w:rFonts w:ascii="Arial" w:hAnsi="Arial"/>
          <w:sz w:val="22"/>
          <w:szCs w:val="22"/>
        </w:rPr>
        <w:t xml:space="preserve"> with 5 ml ×1 PBS in a sterile 15 ml polypropylene conical tube and immediately flash frozen in liquid nitrogen. Samples were stored at -80° C until the time of extraction.</w:t>
      </w:r>
    </w:p>
    <w:p w14:paraId="3AA4E60E" w14:textId="77777777" w:rsidR="00E0179A" w:rsidRDefault="00DE694C">
      <w:pPr>
        <w:pStyle w:val="Default"/>
        <w:spacing w:line="480" w:lineRule="auto"/>
        <w:jc w:val="both"/>
      </w:pPr>
      <w:r>
        <w:rPr>
          <w:rStyle w:val="NoneA"/>
          <w:rFonts w:ascii="Arial" w:eastAsia="Arial" w:hAnsi="Arial" w:cs="Arial"/>
          <w:sz w:val="22"/>
          <w:szCs w:val="22"/>
        </w:rPr>
        <w:tab/>
        <w:t xml:space="preserve">Immediately before RNA extraction, </w:t>
      </w:r>
      <w:r>
        <w:rPr>
          <w:rStyle w:val="NoneA"/>
          <w:rFonts w:ascii="Arial" w:hAnsi="Arial"/>
          <w:sz w:val="22"/>
          <w:szCs w:val="22"/>
        </w:rPr>
        <w:t xml:space="preserve">3 ml of lysis buffer (2% SDS, 16 </w:t>
      </w:r>
      <w:proofErr w:type="spellStart"/>
      <w:r>
        <w:rPr>
          <w:rStyle w:val="NoneA"/>
          <w:rFonts w:ascii="Arial" w:hAnsi="Arial"/>
          <w:sz w:val="22"/>
          <w:szCs w:val="22"/>
        </w:rPr>
        <w:t>mM</w:t>
      </w:r>
      <w:proofErr w:type="spellEnd"/>
      <w:r>
        <w:rPr>
          <w:rStyle w:val="NoneA"/>
          <w:rFonts w:ascii="Arial" w:hAnsi="Arial"/>
          <w:sz w:val="22"/>
          <w:szCs w:val="22"/>
        </w:rPr>
        <w:t xml:space="preserve"> EDTA and 200 </w:t>
      </w:r>
      <w:proofErr w:type="spellStart"/>
      <w:r>
        <w:rPr>
          <w:rStyle w:val="NoneA"/>
          <w:rFonts w:ascii="Arial" w:hAnsi="Arial"/>
          <w:sz w:val="22"/>
          <w:szCs w:val="22"/>
        </w:rPr>
        <w:t>mM</w:t>
      </w:r>
      <w:proofErr w:type="spellEnd"/>
      <w:r>
        <w:rPr>
          <w:rStyle w:val="NoneA"/>
          <w:rFonts w:ascii="Arial" w:hAnsi="Arial"/>
          <w:sz w:val="22"/>
          <w:szCs w:val="22"/>
        </w:rPr>
        <w:t xml:space="preserve"> </w:t>
      </w:r>
      <w:proofErr w:type="spellStart"/>
      <w:r>
        <w:rPr>
          <w:rStyle w:val="NoneA"/>
          <w:rFonts w:ascii="Arial" w:hAnsi="Arial"/>
          <w:sz w:val="22"/>
          <w:szCs w:val="22"/>
        </w:rPr>
        <w:t>NaCl</w:t>
      </w:r>
      <w:proofErr w:type="spellEnd"/>
      <w:r>
        <w:rPr>
          <w:rStyle w:val="NoneA"/>
          <w:rFonts w:ascii="Arial" w:hAnsi="Arial"/>
          <w:sz w:val="22"/>
          <w:szCs w:val="22"/>
        </w:rPr>
        <w:t xml:space="preserve">) contained in a 50 ml polypropylene conical tube was first heated for 5 minutes in </w:t>
      </w:r>
      <w:proofErr w:type="gramStart"/>
      <w:r>
        <w:rPr>
          <w:rStyle w:val="NoneA"/>
          <w:rFonts w:ascii="Arial" w:hAnsi="Arial"/>
          <w:sz w:val="22"/>
          <w:szCs w:val="22"/>
        </w:rPr>
        <w:t>a  boiling</w:t>
      </w:r>
      <w:proofErr w:type="gramEnd"/>
      <w:r>
        <w:rPr>
          <w:rStyle w:val="NoneA"/>
          <w:rFonts w:ascii="Arial" w:hAnsi="Arial"/>
          <w:sz w:val="22"/>
          <w:szCs w:val="22"/>
        </w:rPr>
        <w:t xml:space="preserve"> water bath. The hot lysis buffer was added to the frozen and ground cecal content. The mixture was boiled with periodic </w:t>
      </w:r>
      <w:proofErr w:type="spellStart"/>
      <w:r>
        <w:rPr>
          <w:rStyle w:val="NoneA"/>
          <w:rFonts w:ascii="Arial" w:hAnsi="Arial"/>
          <w:sz w:val="22"/>
          <w:szCs w:val="22"/>
        </w:rPr>
        <w:t>vortexing</w:t>
      </w:r>
      <w:proofErr w:type="spellEnd"/>
      <w:r>
        <w:rPr>
          <w:rStyle w:val="NoneA"/>
          <w:rFonts w:ascii="Arial" w:hAnsi="Arial"/>
          <w:sz w:val="22"/>
          <w:szCs w:val="22"/>
        </w:rPr>
        <w:t xml:space="preserve"> for another 5 minutes. After boiling, an equal volume of 37° C acid phenol/chloroform was added to the cecal content lysate and incubated at 37° C for 10 minutes with periodic </w:t>
      </w:r>
      <w:proofErr w:type="spellStart"/>
      <w:r>
        <w:rPr>
          <w:rStyle w:val="NoneA"/>
          <w:rFonts w:ascii="Arial" w:hAnsi="Arial"/>
          <w:sz w:val="22"/>
          <w:szCs w:val="22"/>
        </w:rPr>
        <w:t>vortexing</w:t>
      </w:r>
      <w:proofErr w:type="spellEnd"/>
      <w:r>
        <w:rPr>
          <w:rStyle w:val="NoneA"/>
          <w:rFonts w:ascii="Arial" w:hAnsi="Arial"/>
          <w:sz w:val="22"/>
          <w:szCs w:val="22"/>
        </w:rPr>
        <w:t>. The mixture was the centrifuged at 2,500 g at 4° C for 15 minutes. The aqueous phase was then transferred to a sterile tube and an equal volume of acid phenol/chloroform was added. This mixture was vortexed and centrifuged at 2,500 g at 4° for 5 minutes. The process was repeated until aqueous phase was clear. The last extraction was performed with chloroform/</w:t>
      </w:r>
      <w:proofErr w:type="spellStart"/>
      <w:r>
        <w:rPr>
          <w:rStyle w:val="NoneA"/>
          <w:rFonts w:ascii="Arial" w:hAnsi="Arial"/>
          <w:sz w:val="22"/>
          <w:szCs w:val="22"/>
        </w:rPr>
        <w:t>isoamyl</w:t>
      </w:r>
      <w:proofErr w:type="spellEnd"/>
      <w:r>
        <w:rPr>
          <w:rStyle w:val="NoneA"/>
          <w:rFonts w:ascii="Arial" w:hAnsi="Arial"/>
          <w:sz w:val="22"/>
          <w:szCs w:val="22"/>
        </w:rPr>
        <w:t xml:space="preserve"> alcohol to remove acid phenol. An equal volume of isopropanol was added and the extracted nucleic acid was incubated overnight at -20° C. The following day the sample was centrifuged at 12000 g at 4° C for 45 minutes. The pellet was washed with 0° C 100% ethanol and </w:t>
      </w:r>
      <w:proofErr w:type="spellStart"/>
      <w:r>
        <w:rPr>
          <w:rStyle w:val="NoneA"/>
          <w:rFonts w:ascii="Arial" w:hAnsi="Arial"/>
          <w:sz w:val="22"/>
          <w:szCs w:val="22"/>
        </w:rPr>
        <w:t>resuspended</w:t>
      </w:r>
      <w:proofErr w:type="spellEnd"/>
      <w:r>
        <w:rPr>
          <w:rStyle w:val="NoneA"/>
          <w:rFonts w:ascii="Arial" w:hAnsi="Arial"/>
          <w:sz w:val="22"/>
          <w:szCs w:val="22"/>
        </w:rPr>
        <w:t xml:space="preserve"> in 200 </w:t>
      </w:r>
      <w:proofErr w:type="spellStart"/>
      <w:r>
        <w:rPr>
          <w:rStyle w:val="NoneA"/>
          <w:rFonts w:ascii="Arial" w:hAnsi="Arial"/>
          <w:sz w:val="22"/>
          <w:szCs w:val="22"/>
        </w:rPr>
        <w:t>μl</w:t>
      </w:r>
      <w:proofErr w:type="spellEnd"/>
      <w:r>
        <w:rPr>
          <w:rStyle w:val="NoneA"/>
          <w:rFonts w:ascii="Arial" w:hAnsi="Arial"/>
          <w:sz w:val="22"/>
          <w:szCs w:val="22"/>
        </w:rPr>
        <w:t xml:space="preserve"> of </w:t>
      </w:r>
      <w:proofErr w:type="spellStart"/>
      <w:r>
        <w:rPr>
          <w:rStyle w:val="NoneA"/>
          <w:rFonts w:ascii="Arial" w:hAnsi="Arial"/>
          <w:sz w:val="22"/>
          <w:szCs w:val="22"/>
        </w:rPr>
        <w:t>RNase</w:t>
      </w:r>
      <w:proofErr w:type="spellEnd"/>
      <w:r>
        <w:rPr>
          <w:rStyle w:val="NoneA"/>
          <w:rFonts w:ascii="Arial" w:hAnsi="Arial"/>
          <w:sz w:val="22"/>
          <w:szCs w:val="22"/>
        </w:rPr>
        <w:t xml:space="preserve">-free water. Following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 samples were then treated with 2 </w:t>
      </w:r>
      <w:proofErr w:type="spellStart"/>
      <w:r>
        <w:rPr>
          <w:rStyle w:val="NoneA"/>
          <w:rFonts w:ascii="Arial" w:hAnsi="Arial"/>
          <w:sz w:val="22"/>
          <w:szCs w:val="22"/>
        </w:rPr>
        <w:t>μl</w:t>
      </w:r>
      <w:proofErr w:type="spellEnd"/>
      <w:r>
        <w:rPr>
          <w:rStyle w:val="NoneA"/>
          <w:rFonts w:ascii="Arial" w:hAnsi="Arial"/>
          <w:sz w:val="22"/>
          <w:szCs w:val="22"/>
        </w:rPr>
        <w:t xml:space="preserve"> of Turbo </w:t>
      </w:r>
      <w:proofErr w:type="spellStart"/>
      <w:r>
        <w:rPr>
          <w:rStyle w:val="NoneA"/>
          <w:rFonts w:ascii="Arial" w:hAnsi="Arial"/>
          <w:sz w:val="22"/>
          <w:szCs w:val="22"/>
        </w:rPr>
        <w:t>DNase</w:t>
      </w:r>
      <w:proofErr w:type="spellEnd"/>
      <w:r>
        <w:rPr>
          <w:rStyle w:val="NoneA"/>
          <w:rFonts w:ascii="Arial" w:hAnsi="Arial"/>
          <w:sz w:val="22"/>
          <w:szCs w:val="22"/>
        </w:rPr>
        <w:t xml:space="preserve"> for 30 minutes</w:t>
      </w:r>
      <w:r>
        <w:t xml:space="preserve"> </w:t>
      </w:r>
      <w:r>
        <w:rPr>
          <w:rStyle w:val="NoneA"/>
          <w:rFonts w:ascii="Arial" w:hAnsi="Arial"/>
          <w:sz w:val="22"/>
          <w:szCs w:val="22"/>
        </w:rPr>
        <w:t xml:space="preserve">at 37° C. RNA samples were retrieved using the </w:t>
      </w:r>
      <w:proofErr w:type="spellStart"/>
      <w:r>
        <w:rPr>
          <w:rStyle w:val="NoneA"/>
          <w:rFonts w:ascii="Arial" w:hAnsi="Arial"/>
          <w:sz w:val="22"/>
          <w:szCs w:val="22"/>
        </w:rPr>
        <w:t>Zymo</w:t>
      </w:r>
      <w:proofErr w:type="spellEnd"/>
      <w:r>
        <w:rPr>
          <w:rStyle w:val="NoneA"/>
          <w:rFonts w:ascii="Arial" w:hAnsi="Arial"/>
          <w:sz w:val="22"/>
          <w:szCs w:val="22"/>
        </w:rPr>
        <w:t xml:space="preserve"> Quick-RNA </w:t>
      </w:r>
      <w:proofErr w:type="spellStart"/>
      <w:r>
        <w:rPr>
          <w:rStyle w:val="NoneA"/>
          <w:rFonts w:ascii="Arial" w:hAnsi="Arial"/>
          <w:sz w:val="22"/>
          <w:szCs w:val="22"/>
        </w:rPr>
        <w:t>MiniPrep</w:t>
      </w:r>
      <w:proofErr w:type="spellEnd"/>
      <w:r>
        <w:rPr>
          <w:rStyle w:val="NoneA"/>
          <w:rFonts w:ascii="Arial" w:hAnsi="Arial"/>
          <w:sz w:val="22"/>
          <w:szCs w:val="22"/>
        </w:rPr>
        <w:t xml:space="preserve"> according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 Completion of the reaction was assessed using PCR for the V4 region of the 16S rRNA gene (</w:t>
      </w:r>
      <w:proofErr w:type="spellStart"/>
      <w:r>
        <w:rPr>
          <w:rStyle w:val="NoneA"/>
          <w:rFonts w:ascii="Arial" w:hAnsi="Arial"/>
          <w:sz w:val="22"/>
          <w:szCs w:val="22"/>
        </w:rPr>
        <w:t>Kozich</w:t>
      </w:r>
      <w:proofErr w:type="spellEnd"/>
      <w:r>
        <w:rPr>
          <w:rStyle w:val="NoneA"/>
          <w:rFonts w:ascii="Arial" w:hAnsi="Arial"/>
          <w:sz w:val="22"/>
          <w:szCs w:val="22"/>
        </w:rPr>
        <w:t xml:space="preserve">, 2013). Quality and integrity of RNA was assessed using the Agilent RNA 6000 Nano kit for Total Prokaryotic RNA. The </w:t>
      </w:r>
      <w:proofErr w:type="spellStart"/>
      <w:r>
        <w:rPr>
          <w:rStyle w:val="NoneA"/>
          <w:rFonts w:ascii="Arial" w:hAnsi="Arial"/>
          <w:sz w:val="22"/>
          <w:szCs w:val="22"/>
        </w:rPr>
        <w:t>Ribo</w:t>
      </w:r>
      <w:proofErr w:type="spellEnd"/>
      <w:r>
        <w:rPr>
          <w:rStyle w:val="NoneA"/>
          <w:rFonts w:ascii="Arial" w:hAnsi="Arial"/>
          <w:sz w:val="22"/>
          <w:szCs w:val="22"/>
        </w:rPr>
        <w:t xml:space="preserve">-Zero Gold rRNA Removal Kit Epidemiology was then used to deplete Prokaryotic and Eukaryotic rRNA from the samples according the </w:t>
      </w:r>
      <w:proofErr w:type="spellStart"/>
      <w:r>
        <w:rPr>
          <w:rStyle w:val="NoneA"/>
          <w:rFonts w:ascii="Arial" w:hAnsi="Arial"/>
          <w:sz w:val="22"/>
          <w:szCs w:val="22"/>
        </w:rPr>
        <w:t>manufacterer's</w:t>
      </w:r>
      <w:proofErr w:type="spellEnd"/>
      <w:r>
        <w:rPr>
          <w:rStyle w:val="NoneA"/>
          <w:rFonts w:ascii="Arial" w:hAnsi="Arial"/>
          <w:sz w:val="22"/>
          <w:szCs w:val="22"/>
        </w:rPr>
        <w:t xml:space="preserve"> protocol. Prior to library construction, quality and integrity as measured again using the Agilent RNA 6000 Pico Kit. Stranded RNA-</w:t>
      </w:r>
      <w:proofErr w:type="spellStart"/>
      <w:r>
        <w:rPr>
          <w:rStyle w:val="NoneA"/>
          <w:rFonts w:ascii="Arial" w:hAnsi="Arial"/>
          <w:sz w:val="22"/>
          <w:szCs w:val="22"/>
        </w:rPr>
        <w:t>Seq</w:t>
      </w:r>
      <w:proofErr w:type="spellEnd"/>
      <w:r>
        <w:rPr>
          <w:rStyle w:val="NoneA"/>
          <w:rFonts w:ascii="Arial" w:hAnsi="Arial"/>
          <w:sz w:val="22"/>
          <w:szCs w:val="22"/>
        </w:rPr>
        <w:t xml:space="preserve"> libraries were made constructed with the </w:t>
      </w:r>
      <w:proofErr w:type="spellStart"/>
      <w:r>
        <w:rPr>
          <w:rStyle w:val="NoneA"/>
          <w:rFonts w:ascii="Arial" w:hAnsi="Arial"/>
          <w:sz w:val="22"/>
          <w:szCs w:val="22"/>
        </w:rPr>
        <w:t>TruSeq</w:t>
      </w:r>
      <w:proofErr w:type="spellEnd"/>
      <w:r>
        <w:rPr>
          <w:rStyle w:val="NoneA"/>
          <w:rFonts w:ascii="Arial" w:hAnsi="Arial"/>
          <w:sz w:val="22"/>
          <w:szCs w:val="22"/>
        </w:rPr>
        <w:t xml:space="preserve"> Total RNA Library Preparation Kit v2, both using the manufacturer's protocol. The Agilent DNA High Sensitivity Kit was used to measure concentration and fragment size distribution before sequencing. </w:t>
      </w:r>
      <w:proofErr w:type="gramStart"/>
      <w:r>
        <w:rPr>
          <w:rStyle w:val="NoneA"/>
          <w:rFonts w:ascii="Arial" w:hAnsi="Arial"/>
          <w:sz w:val="22"/>
          <w:szCs w:val="22"/>
        </w:rPr>
        <w:t>High-throughput sequencing was performed by the University of Michigan Sequencing Core in Ann Arbor, MI</w:t>
      </w:r>
      <w:proofErr w:type="gramEnd"/>
      <w:r>
        <w:rPr>
          <w:rStyle w:val="NoneA"/>
          <w:rFonts w:ascii="Arial" w:hAnsi="Arial"/>
          <w:sz w:val="22"/>
          <w:szCs w:val="22"/>
        </w:rPr>
        <w:t xml:space="preserve">.  For all groups, sequencing was repeated across 4 lanes of an Illumina HiSeq 2500 using the 2x50 bp setting, to normalize for </w:t>
      </w:r>
      <w:proofErr w:type="spellStart"/>
      <w:r>
        <w:rPr>
          <w:rStyle w:val="NoneA"/>
          <w:rFonts w:ascii="Arial" w:hAnsi="Arial"/>
          <w:sz w:val="22"/>
          <w:szCs w:val="22"/>
        </w:rPr>
        <w:t>stochasticity</w:t>
      </w:r>
      <w:proofErr w:type="spellEnd"/>
      <w:r>
        <w:rPr>
          <w:rStyle w:val="NoneA"/>
          <w:rFonts w:ascii="Arial" w:hAnsi="Arial"/>
          <w:sz w:val="22"/>
          <w:szCs w:val="22"/>
        </w:rPr>
        <w:t xml:space="preserve"> in </w:t>
      </w:r>
      <w:proofErr w:type="spellStart"/>
      <w:r>
        <w:rPr>
          <w:rStyle w:val="NoneA"/>
          <w:rFonts w:ascii="Arial" w:hAnsi="Arial"/>
          <w:sz w:val="22"/>
          <w:szCs w:val="22"/>
        </w:rPr>
        <w:t>oligo</w:t>
      </w:r>
      <w:proofErr w:type="spellEnd"/>
      <w:r>
        <w:rPr>
          <w:rStyle w:val="NoneA"/>
          <w:rFonts w:ascii="Arial" w:hAnsi="Arial"/>
          <w:sz w:val="22"/>
          <w:szCs w:val="22"/>
        </w:rPr>
        <w:t xml:space="preserve"> binding to flow cell. A detailed protocol for this entire procedure containing product numbers and quality-control primer sequences can be found in the </w:t>
      </w:r>
      <w:proofErr w:type="spellStart"/>
      <w:r>
        <w:rPr>
          <w:rStyle w:val="NoneA"/>
          <w:rFonts w:ascii="Arial" w:hAnsi="Arial"/>
          <w:sz w:val="22"/>
          <w:szCs w:val="22"/>
        </w:rPr>
        <w:t>Github</w:t>
      </w:r>
      <w:proofErr w:type="spellEnd"/>
      <w:r>
        <w:rPr>
          <w:rStyle w:val="NoneA"/>
          <w:rFonts w:ascii="Arial" w:hAnsi="Arial"/>
          <w:sz w:val="22"/>
          <w:szCs w:val="22"/>
        </w:rPr>
        <w:t xml:space="preserve"> repository associated with this project</w:t>
      </w:r>
      <w:proofErr w:type="gramStart"/>
      <w:r>
        <w:rPr>
          <w:rStyle w:val="NoneA"/>
          <w:rFonts w:ascii="Arial" w:hAnsi="Arial"/>
          <w:sz w:val="22"/>
          <w:szCs w:val="22"/>
        </w:rPr>
        <w:t xml:space="preserve">:  </w:t>
      </w:r>
      <w:proofErr w:type="gramEnd"/>
      <w:r>
        <w:rPr>
          <w:rStyle w:val="Hyperlink1"/>
        </w:rPr>
        <w:fldChar w:fldCharType="begin"/>
      </w:r>
      <w:r>
        <w:rPr>
          <w:rStyle w:val="Hyperlink1"/>
        </w:rPr>
        <w:instrText xml:space="preserve"> HYPERLINK "https://github.com/SchlossLab/Jenior_Transcriptomics_2015/blob/master/doc/wetlab_protocol.txt"</w:instrText>
      </w:r>
      <w:r>
        <w:rPr>
          <w:rStyle w:val="Hyperlink1"/>
        </w:rPr>
        <w:fldChar w:fldCharType="separate"/>
      </w:r>
      <w:r>
        <w:rPr>
          <w:rStyle w:val="Hyperlink1"/>
        </w:rPr>
        <w:t>https://github.com/SchlossLab/Jenior_Transcriptomics_2015/blob/master/doc/wetlab_protocol.txt</w:t>
      </w:r>
      <w:r>
        <w:fldChar w:fldCharType="end"/>
      </w:r>
    </w:p>
    <w:p w14:paraId="631A850B" w14:textId="77777777" w:rsidR="00E0179A" w:rsidRDefault="00E0179A">
      <w:pPr>
        <w:pStyle w:val="Default"/>
        <w:spacing w:line="480" w:lineRule="auto"/>
        <w:jc w:val="both"/>
        <w:rPr>
          <w:rStyle w:val="NoneA"/>
          <w:rFonts w:ascii="Arial" w:eastAsia="Arial" w:hAnsi="Arial" w:cs="Arial"/>
          <w:sz w:val="22"/>
          <w:szCs w:val="22"/>
          <w:shd w:val="clear" w:color="auto" w:fill="FFFF00"/>
        </w:rPr>
      </w:pPr>
    </w:p>
    <w:p w14:paraId="0B6EEEA9" w14:textId="77777777" w:rsidR="00E0179A" w:rsidRDefault="00DE694C">
      <w:pPr>
        <w:pStyle w:val="Default"/>
        <w:spacing w:line="480" w:lineRule="auto"/>
        <w:jc w:val="both"/>
      </w:pPr>
      <w:r>
        <w:rPr>
          <w:rStyle w:val="NoneA"/>
          <w:rFonts w:ascii="Arial" w:hAnsi="Arial"/>
          <w:b/>
          <w:bCs/>
          <w:sz w:val="22"/>
          <w:szCs w:val="22"/>
        </w:rPr>
        <w:t xml:space="preserve">Sequence curation, read mapping, and normalization. </w:t>
      </w:r>
      <w:r>
        <w:rPr>
          <w:rStyle w:val="NoneA"/>
          <w:rFonts w:ascii="Arial" w:hAnsi="Arial"/>
          <w:sz w:val="22"/>
          <w:szCs w:val="22"/>
        </w:rPr>
        <w:t xml:space="preserve">Raw transcript sequencing read curation was performed in a </w:t>
      </w:r>
      <w:proofErr w:type="gramStart"/>
      <w:r>
        <w:rPr>
          <w:rStyle w:val="NoneA"/>
          <w:rFonts w:ascii="Arial" w:hAnsi="Arial"/>
          <w:sz w:val="22"/>
          <w:szCs w:val="22"/>
        </w:rPr>
        <w:t>two step</w:t>
      </w:r>
      <w:proofErr w:type="gramEnd"/>
      <w:r>
        <w:rPr>
          <w:rStyle w:val="NoneA"/>
          <w:rFonts w:ascii="Arial" w:hAnsi="Arial"/>
          <w:sz w:val="22"/>
          <w:szCs w:val="22"/>
        </w:rPr>
        <w:t xml:space="preserve"> process. Residual 5’ and 3’ Illumina adapter sequences were trimmed using </w:t>
      </w:r>
      <w:proofErr w:type="spellStart"/>
      <w:r>
        <w:rPr>
          <w:rStyle w:val="NoneA"/>
          <w:rFonts w:ascii="Arial" w:hAnsi="Arial"/>
          <w:sz w:val="22"/>
          <w:szCs w:val="22"/>
        </w:rPr>
        <w:t>CutAdapt</w:t>
      </w:r>
      <w:proofErr w:type="spellEnd"/>
      <w:r>
        <w:rPr>
          <w:rStyle w:val="NoneA"/>
          <w:rFonts w:ascii="Arial" w:hAnsi="Arial"/>
          <w:sz w:val="22"/>
          <w:szCs w:val="22"/>
        </w:rPr>
        <w:t xml:space="preserve"> (Martin, 2011) on a per library basis. Reads were quality trimmed using Sickle (Joshi, 2011) on the default settings. An average of ~300,000,000 total reads (both paired and orphaned) remained after quality trimming. Mapping was accomplished using Bowtie2 (</w:t>
      </w:r>
      <w:proofErr w:type="spellStart"/>
      <w:r>
        <w:rPr>
          <w:rStyle w:val="NoneA"/>
          <w:rFonts w:ascii="Arial" w:hAnsi="Arial"/>
          <w:sz w:val="22"/>
          <w:szCs w:val="22"/>
        </w:rPr>
        <w:t>Langmead</w:t>
      </w:r>
      <w:proofErr w:type="spellEnd"/>
      <w:r>
        <w:rPr>
          <w:rStyle w:val="NoneA"/>
          <w:rFonts w:ascii="Arial" w:hAnsi="Arial"/>
          <w:sz w:val="22"/>
          <w:szCs w:val="22"/>
        </w:rPr>
        <w:t xml:space="preserve">, 2009) and the default stringent settings. ~1,600,000 reads in sample each mapped to the annotated nucleotide gene sequences of </w:t>
      </w:r>
      <w:proofErr w:type="spellStart"/>
      <w:r>
        <w:rPr>
          <w:rStyle w:val="NoneA"/>
          <w:rFonts w:ascii="Arial" w:hAnsi="Arial"/>
          <w:i/>
          <w:iCs/>
          <w:sz w:val="22"/>
          <w:szCs w:val="22"/>
        </w:rPr>
        <w:t>Peptoclostridium</w:t>
      </w:r>
      <w:proofErr w:type="spellEnd"/>
      <w:r>
        <w:rPr>
          <w:rStyle w:val="NoneA"/>
          <w:rFonts w:ascii="Arial" w:hAnsi="Arial"/>
          <w:i/>
          <w:iCs/>
          <w:sz w:val="22"/>
          <w:szCs w:val="22"/>
        </w:rPr>
        <w:t xml:space="preserve"> difficile</w:t>
      </w:r>
      <w:r>
        <w:rPr>
          <w:rStyle w:val="NoneA"/>
          <w:rFonts w:ascii="Arial" w:hAnsi="Arial"/>
          <w:sz w:val="22"/>
          <w:szCs w:val="22"/>
        </w:rPr>
        <w:t xml:space="preserve"> str. 630 from the Kyoto Encyclopedia of Genes and Genomes (KEGG). Optical and PCR duplicates were then removed using Picard </w:t>
      </w:r>
      <w:proofErr w:type="spellStart"/>
      <w:r>
        <w:rPr>
          <w:rStyle w:val="NoneA"/>
          <w:rFonts w:ascii="Arial" w:hAnsi="Arial"/>
          <w:sz w:val="22"/>
          <w:szCs w:val="22"/>
        </w:rPr>
        <w:t>MarkDuplicates</w:t>
      </w:r>
      <w:proofErr w:type="spellEnd"/>
      <w:r>
        <w:rPr>
          <w:rStyle w:val="NoneA"/>
          <w:rFonts w:ascii="Arial" w:hAnsi="Arial"/>
          <w:sz w:val="22"/>
          <w:szCs w:val="22"/>
        </w:rPr>
        <w:t xml:space="preserve"> (</w:t>
      </w:r>
      <w:hyperlink r:id="rId10" w:history="1">
        <w:r>
          <w:rPr>
            <w:rStyle w:val="Hyperlink1"/>
          </w:rPr>
          <w:t>http://broadinstitute.github.io/picard/</w:t>
        </w:r>
      </w:hyperlink>
      <w:r>
        <w:rPr>
          <w:rStyle w:val="NoneA"/>
          <w:rFonts w:ascii="Arial" w:hAnsi="Arial"/>
          <w:sz w:val="22"/>
          <w:szCs w:val="22"/>
        </w:rPr>
        <w:t xml:space="preserve">), leaving ~150,000 reads per sample for final analysis. The remaining mappings were converted to </w:t>
      </w:r>
      <w:proofErr w:type="spellStart"/>
      <w:r>
        <w:rPr>
          <w:rStyle w:val="NoneA"/>
          <w:rFonts w:ascii="Arial" w:hAnsi="Arial"/>
          <w:sz w:val="22"/>
          <w:szCs w:val="22"/>
        </w:rPr>
        <w:t>idxstats</w:t>
      </w:r>
      <w:proofErr w:type="spellEnd"/>
      <w:r>
        <w:rPr>
          <w:rStyle w:val="NoneA"/>
          <w:rFonts w:ascii="Arial" w:hAnsi="Arial"/>
          <w:sz w:val="22"/>
          <w:szCs w:val="22"/>
        </w:rPr>
        <w:t xml:space="preserve"> format using </w:t>
      </w:r>
      <w:proofErr w:type="spellStart"/>
      <w:r>
        <w:rPr>
          <w:rStyle w:val="NoneA"/>
          <w:rFonts w:ascii="Arial" w:hAnsi="Arial"/>
          <w:sz w:val="22"/>
          <w:szCs w:val="22"/>
        </w:rPr>
        <w:t>Samtools</w:t>
      </w:r>
      <w:proofErr w:type="spellEnd"/>
      <w:r>
        <w:rPr>
          <w:rStyle w:val="NoneA"/>
          <w:rFonts w:ascii="Arial" w:hAnsi="Arial"/>
          <w:sz w:val="22"/>
          <w:szCs w:val="22"/>
        </w:rPr>
        <w:t xml:space="preserve"> (Li, 2009) and the read counts per gene were tabulated. Discordant pair mappings were discarded and counts were then normalized to read length and gene length to give </w:t>
      </w:r>
      <w:proofErr w:type="gramStart"/>
      <w:r>
        <w:rPr>
          <w:rStyle w:val="NoneA"/>
          <w:rFonts w:ascii="Arial" w:hAnsi="Arial"/>
          <w:sz w:val="22"/>
          <w:szCs w:val="22"/>
        </w:rPr>
        <w:t>a per</w:t>
      </w:r>
      <w:proofErr w:type="gramEnd"/>
      <w:r>
        <w:rPr>
          <w:rStyle w:val="NoneA"/>
          <w:rFonts w:ascii="Arial" w:hAnsi="Arial"/>
          <w:sz w:val="22"/>
          <w:szCs w:val="22"/>
        </w:rPr>
        <w:t xml:space="preserve"> base report of gene coverage. Unless indicated otherwise, each collection of reads was then 1000-fold iteratively subsampled to 97,930 reads to generate a median expression value for each gene.  A detailed protocol for red curation can be found in the </w:t>
      </w:r>
      <w:proofErr w:type="spellStart"/>
      <w:r>
        <w:rPr>
          <w:rStyle w:val="NoneA"/>
          <w:rFonts w:ascii="Arial" w:hAnsi="Arial"/>
          <w:sz w:val="22"/>
          <w:szCs w:val="22"/>
        </w:rPr>
        <w:t>Github</w:t>
      </w:r>
      <w:proofErr w:type="spellEnd"/>
      <w:r>
        <w:rPr>
          <w:rStyle w:val="NoneA"/>
          <w:rFonts w:ascii="Arial" w:hAnsi="Arial"/>
          <w:sz w:val="22"/>
          <w:szCs w:val="22"/>
        </w:rPr>
        <w:t xml:space="preserve"> repository associated with this project</w:t>
      </w:r>
      <w:proofErr w:type="gramStart"/>
      <w:r>
        <w:rPr>
          <w:rStyle w:val="NoneA"/>
          <w:rFonts w:ascii="Arial" w:hAnsi="Arial"/>
          <w:sz w:val="22"/>
          <w:szCs w:val="22"/>
        </w:rPr>
        <w:t xml:space="preserve">:  </w:t>
      </w:r>
      <w:proofErr w:type="gramEnd"/>
      <w:r>
        <w:rPr>
          <w:rStyle w:val="Hyperlink1"/>
        </w:rPr>
        <w:fldChar w:fldCharType="begin"/>
      </w:r>
      <w:r>
        <w:rPr>
          <w:rStyle w:val="Hyperlink1"/>
        </w:rPr>
        <w:instrText xml:space="preserve"> HYPERLINK "https://github.com/SchlossLab/Jenior_Transcriptomics_2015/blob/master/doc/drylab_protocol.txt"</w:instrText>
      </w:r>
      <w:r>
        <w:rPr>
          <w:rStyle w:val="Hyperlink1"/>
        </w:rPr>
        <w:fldChar w:fldCharType="separate"/>
      </w:r>
      <w:r>
        <w:rPr>
          <w:rStyle w:val="Hyperlink1"/>
        </w:rPr>
        <w:t>https://github.com/SchlossLab/Jenior_Transcriptomics_2015/blob/master/doc/drylab_protocol.txt</w:t>
      </w:r>
      <w:r>
        <w:fldChar w:fldCharType="end"/>
      </w:r>
    </w:p>
    <w:p w14:paraId="39C67FF1" w14:textId="77777777" w:rsidR="00E0179A" w:rsidRDefault="00E0179A">
      <w:pPr>
        <w:pStyle w:val="Default"/>
        <w:spacing w:line="480" w:lineRule="auto"/>
        <w:jc w:val="both"/>
        <w:rPr>
          <w:rFonts w:ascii="Arial" w:eastAsia="Arial" w:hAnsi="Arial" w:cs="Arial"/>
          <w:sz w:val="22"/>
          <w:szCs w:val="22"/>
        </w:rPr>
      </w:pPr>
    </w:p>
    <w:p w14:paraId="0F272362" w14:textId="77777777" w:rsidR="00E0179A" w:rsidRDefault="00DE694C">
      <w:pPr>
        <w:pStyle w:val="Default"/>
        <w:spacing w:line="480" w:lineRule="auto"/>
        <w:jc w:val="both"/>
      </w:pPr>
      <w:proofErr w:type="gramStart"/>
      <w:r>
        <w:rPr>
          <w:rStyle w:val="NoneA"/>
          <w:rFonts w:ascii="Arial" w:hAnsi="Arial"/>
          <w:b/>
          <w:bCs/>
          <w:sz w:val="22"/>
          <w:szCs w:val="22"/>
        </w:rPr>
        <w:t>Reaction Annotation &amp; Bipartite Network Construction.</w:t>
      </w:r>
      <w:proofErr w:type="gramEnd"/>
      <w:r>
        <w:rPr>
          <w:rStyle w:val="NoneA"/>
          <w:rFonts w:ascii="Arial" w:hAnsi="Arial"/>
          <w:b/>
          <w:bCs/>
          <w:sz w:val="22"/>
          <w:szCs w:val="22"/>
        </w:rPr>
        <w:t xml:space="preserve"> </w:t>
      </w:r>
      <w:r>
        <w:rPr>
          <w:rStyle w:val="NoneA"/>
          <w:rFonts w:ascii="Arial" w:hAnsi="Arial"/>
          <w:sz w:val="22"/>
          <w:szCs w:val="22"/>
        </w:rPr>
        <w:t xml:space="preserve">The metabolism of </w:t>
      </w:r>
      <w:r>
        <w:rPr>
          <w:rStyle w:val="NoneA"/>
          <w:rFonts w:ascii="Arial" w:hAnsi="Arial"/>
          <w:i/>
          <w:iCs/>
          <w:sz w:val="22"/>
          <w:szCs w:val="22"/>
        </w:rPr>
        <w:t>C. difficile</w:t>
      </w:r>
      <w:r>
        <w:rPr>
          <w:rStyle w:val="NoneA"/>
          <w:rFonts w:ascii="Arial" w:hAnsi="Arial"/>
          <w:sz w:val="22"/>
          <w:szCs w:val="22"/>
        </w:rPr>
        <w:t xml:space="preserve"> str. 630 was represented as a directed bipartite graph with both enzymes and metabolites as nodes. Briefly, models were constructed using KEGG </w:t>
      </w:r>
      <w:proofErr w:type="spellStart"/>
      <w:r>
        <w:rPr>
          <w:rStyle w:val="NoneA"/>
          <w:rFonts w:ascii="Arial" w:hAnsi="Arial"/>
          <w:sz w:val="22"/>
          <w:szCs w:val="22"/>
        </w:rPr>
        <w:t>ortholog</w:t>
      </w:r>
      <w:proofErr w:type="spellEnd"/>
      <w:r>
        <w:rPr>
          <w:rStyle w:val="NoneA"/>
          <w:rFonts w:ascii="Arial" w:hAnsi="Arial"/>
          <w:sz w:val="22"/>
          <w:szCs w:val="22"/>
        </w:rPr>
        <w:t xml:space="preserve"> (KO) gene annotations to which transcripts had been mapped.  Reactions that each KEGG </w:t>
      </w:r>
      <w:proofErr w:type="spellStart"/>
      <w:r>
        <w:rPr>
          <w:rStyle w:val="NoneA"/>
          <w:rFonts w:ascii="Arial" w:hAnsi="Arial"/>
          <w:sz w:val="22"/>
          <w:szCs w:val="22"/>
        </w:rPr>
        <w:t>ortholog</w:t>
      </w:r>
      <w:proofErr w:type="spellEnd"/>
      <w:r>
        <w:rPr>
          <w:rStyle w:val="NoneA"/>
          <w:rFonts w:ascii="Arial" w:hAnsi="Arial"/>
          <w:sz w:val="22"/>
          <w:szCs w:val="22"/>
        </w:rPr>
        <w:t xml:space="preserve"> mediate were extracted from </w:t>
      </w:r>
      <w:proofErr w:type="spellStart"/>
      <w:r>
        <w:rPr>
          <w:rStyle w:val="NoneA"/>
          <w:rFonts w:ascii="Arial" w:hAnsi="Arial"/>
          <w:sz w:val="22"/>
          <w:szCs w:val="22"/>
        </w:rPr>
        <w:t>ko_reaction.list</w:t>
      </w:r>
      <w:proofErr w:type="spellEnd"/>
      <w:r>
        <w:rPr>
          <w:rStyle w:val="NoneA"/>
          <w:rFonts w:ascii="Arial" w:hAnsi="Arial"/>
          <w:sz w:val="22"/>
          <w:szCs w:val="22"/>
        </w:rPr>
        <w:t xml:space="preserve"> located in /</w:t>
      </w:r>
      <w:proofErr w:type="spellStart"/>
      <w:r>
        <w:rPr>
          <w:rStyle w:val="NoneA"/>
          <w:rFonts w:ascii="Arial" w:hAnsi="Arial"/>
          <w:sz w:val="22"/>
          <w:szCs w:val="22"/>
        </w:rPr>
        <w:t>kegg</w:t>
      </w:r>
      <w:proofErr w:type="spellEnd"/>
      <w:r>
        <w:rPr>
          <w:rStyle w:val="NoneA"/>
          <w:rFonts w:ascii="Arial" w:hAnsi="Arial"/>
          <w:sz w:val="22"/>
          <w:szCs w:val="22"/>
        </w:rPr>
        <w:t>/genes/</w:t>
      </w:r>
      <w:proofErr w:type="spellStart"/>
      <w:r>
        <w:rPr>
          <w:rStyle w:val="NoneA"/>
          <w:rFonts w:ascii="Arial" w:hAnsi="Arial"/>
          <w:sz w:val="22"/>
          <w:szCs w:val="22"/>
        </w:rPr>
        <w:t>ko</w:t>
      </w:r>
      <w:proofErr w:type="spellEnd"/>
      <w:r>
        <w:rPr>
          <w:rStyle w:val="NoneA"/>
          <w:rFonts w:ascii="Arial" w:hAnsi="Arial"/>
          <w:sz w:val="22"/>
          <w:szCs w:val="22"/>
        </w:rPr>
        <w:t xml:space="preserve">/. KOs that </w:t>
      </w:r>
      <w:proofErr w:type="gramStart"/>
      <w:r>
        <w:rPr>
          <w:rStyle w:val="NoneA"/>
          <w:rFonts w:ascii="Arial" w:hAnsi="Arial"/>
          <w:sz w:val="22"/>
          <w:szCs w:val="22"/>
        </w:rPr>
        <w:t>do</w:t>
      </w:r>
      <w:proofErr w:type="gramEnd"/>
      <w:r>
        <w:rPr>
          <w:rStyle w:val="NoneA"/>
          <w:rFonts w:ascii="Arial" w:hAnsi="Arial"/>
          <w:sz w:val="22"/>
          <w:szCs w:val="22"/>
        </w:rPr>
        <w:t xml:space="preserve"> not mediate simple biochemical reactions (ex. mediate interactions of macromolecules) were omitted. Metabolites linked to each reaction were retrieved from </w:t>
      </w:r>
      <w:proofErr w:type="spellStart"/>
      <w:r>
        <w:rPr>
          <w:rStyle w:val="NoneA"/>
          <w:rFonts w:ascii="Arial" w:hAnsi="Arial"/>
          <w:sz w:val="22"/>
          <w:szCs w:val="22"/>
        </w:rPr>
        <w:t>reaction_mapformula.lst</w:t>
      </w:r>
      <w:proofErr w:type="spellEnd"/>
      <w:r>
        <w:rPr>
          <w:rStyle w:val="NoneA"/>
          <w:rFonts w:ascii="Arial" w:hAnsi="Arial"/>
          <w:sz w:val="22"/>
          <w:szCs w:val="22"/>
        </w:rPr>
        <w:t xml:space="preserve"> file located in /</w:t>
      </w:r>
      <w:proofErr w:type="spellStart"/>
      <w:r>
        <w:rPr>
          <w:rStyle w:val="NoneA"/>
          <w:rFonts w:ascii="Arial" w:hAnsi="Arial"/>
          <w:sz w:val="22"/>
          <w:szCs w:val="22"/>
        </w:rPr>
        <w:t>kegg</w:t>
      </w:r>
      <w:proofErr w:type="spellEnd"/>
      <w:r>
        <w:rPr>
          <w:rStyle w:val="NoneA"/>
          <w:rFonts w:ascii="Arial" w:hAnsi="Arial"/>
          <w:sz w:val="22"/>
          <w:szCs w:val="22"/>
        </w:rPr>
        <w:t xml:space="preserve">/ligand/reaction/. Those reactions that do not have annotations for the chemical compounds </w:t>
      </w:r>
      <w:proofErr w:type="gramStart"/>
      <w:r>
        <w:rPr>
          <w:rStyle w:val="NoneA"/>
          <w:rFonts w:ascii="Arial" w:hAnsi="Arial"/>
          <w:sz w:val="22"/>
          <w:szCs w:val="22"/>
        </w:rPr>
        <w:t>the interact</w:t>
      </w:r>
      <w:proofErr w:type="gramEnd"/>
      <w:r>
        <w:rPr>
          <w:rStyle w:val="NoneA"/>
          <w:rFonts w:ascii="Arial" w:hAnsi="Arial"/>
          <w:sz w:val="22"/>
          <w:szCs w:val="22"/>
        </w:rPr>
        <w:t xml:space="preserve"> with are discarded. Metabolites were then associated each enzyme in which they interact with and directionality of each biochemical conversion is also saved. All reactions were assumed to be </w:t>
      </w:r>
      <w:proofErr w:type="spellStart"/>
      <w:r>
        <w:rPr>
          <w:rStyle w:val="NoneA"/>
          <w:rFonts w:ascii="Arial" w:hAnsi="Arial"/>
          <w:sz w:val="22"/>
          <w:szCs w:val="22"/>
        </w:rPr>
        <w:t>monodirectional</w:t>
      </w:r>
      <w:proofErr w:type="spellEnd"/>
      <w:r>
        <w:rPr>
          <w:rStyle w:val="NoneA"/>
          <w:rFonts w:ascii="Arial" w:hAnsi="Arial"/>
          <w:sz w:val="22"/>
          <w:szCs w:val="22"/>
        </w:rPr>
        <w:t xml:space="preserve"> in order to maximize signal from metabolites most likely being removed from the environment. This process is repeated for all enzymes in the given bacterial genome, with each enzyme and metabolite node only appearing once. The resulting data structure is an associative array of enzymes associated with lists of both categories of substrates (input and output), which can then be represented as a bipartite network. The final metabolic network of </w:t>
      </w:r>
      <w:r>
        <w:rPr>
          <w:rStyle w:val="NoneA"/>
          <w:rFonts w:ascii="Arial" w:hAnsi="Arial"/>
          <w:i/>
          <w:iCs/>
          <w:sz w:val="22"/>
          <w:szCs w:val="22"/>
        </w:rPr>
        <w:t>C. difficile</w:t>
      </w:r>
      <w:r>
        <w:rPr>
          <w:rStyle w:val="NoneA"/>
          <w:rFonts w:ascii="Arial" w:hAnsi="Arial"/>
          <w:sz w:val="22"/>
          <w:szCs w:val="22"/>
        </w:rPr>
        <w:t xml:space="preserve"> str. 630 contains a total of 1205 individual nodes (447 enzymes and 758 substrates) with 2135 directed edges. Transcriptomic mapping data is then re-associated with the respective enzyme nodes prior to substrate importance calculations. </w:t>
      </w:r>
      <w:proofErr w:type="spellStart"/>
      <w:r>
        <w:rPr>
          <w:rStyle w:val="NoneA"/>
          <w:rFonts w:ascii="Arial" w:hAnsi="Arial"/>
          <w:sz w:val="22"/>
          <w:szCs w:val="22"/>
        </w:rPr>
        <w:t>Betweenness</w:t>
      </w:r>
      <w:proofErr w:type="spellEnd"/>
      <w:r>
        <w:rPr>
          <w:rStyle w:val="NoneA"/>
          <w:rFonts w:ascii="Arial" w:hAnsi="Arial"/>
          <w:sz w:val="22"/>
          <w:szCs w:val="22"/>
        </w:rPr>
        <w:t xml:space="preserve">-centrality and overall closeness centralization indices were calculated using the </w:t>
      </w:r>
      <w:proofErr w:type="spellStart"/>
      <w:r>
        <w:rPr>
          <w:rStyle w:val="NoneA"/>
          <w:rFonts w:ascii="Arial" w:hAnsi="Arial"/>
          <w:sz w:val="22"/>
          <w:szCs w:val="22"/>
        </w:rPr>
        <w:t>igraph</w:t>
      </w:r>
      <w:proofErr w:type="spellEnd"/>
      <w:r>
        <w:rPr>
          <w:rStyle w:val="NoneA"/>
          <w:rFonts w:ascii="Arial" w:hAnsi="Arial"/>
          <w:sz w:val="22"/>
          <w:szCs w:val="22"/>
        </w:rPr>
        <w:t xml:space="preserve"> R package found at </w:t>
      </w:r>
      <w:hyperlink r:id="rId11" w:history="1">
        <w:r>
          <w:rPr>
            <w:rStyle w:val="Hyperlink2"/>
          </w:rPr>
          <w:t>http://igraph.org/r/</w:t>
        </w:r>
      </w:hyperlink>
      <w:r>
        <w:rPr>
          <w:rStyle w:val="Hyperlink2"/>
        </w:rPr>
        <w:t>.</w:t>
      </w:r>
    </w:p>
    <w:p w14:paraId="6B85307B" w14:textId="77777777" w:rsidR="00E0179A" w:rsidRDefault="00E0179A">
      <w:pPr>
        <w:pStyle w:val="Default"/>
        <w:spacing w:line="480" w:lineRule="auto"/>
        <w:jc w:val="both"/>
        <w:rPr>
          <w:rFonts w:ascii="Arial" w:eastAsia="Arial" w:hAnsi="Arial" w:cs="Arial"/>
          <w:sz w:val="22"/>
          <w:szCs w:val="22"/>
        </w:rPr>
      </w:pPr>
    </w:p>
    <w:p w14:paraId="6FA1BC44" w14:textId="77777777" w:rsidR="00E0179A" w:rsidRDefault="00DE694C">
      <w:pPr>
        <w:pStyle w:val="Default"/>
        <w:spacing w:line="480" w:lineRule="auto"/>
        <w:jc w:val="both"/>
      </w:pPr>
      <w:proofErr w:type="gramStart"/>
      <w:r>
        <w:rPr>
          <w:rStyle w:val="NoneA"/>
          <w:rFonts w:ascii="Arial" w:hAnsi="Arial"/>
          <w:b/>
          <w:bCs/>
          <w:sz w:val="22"/>
          <w:szCs w:val="22"/>
        </w:rPr>
        <w:t>Metabolite Importance Calculation.</w:t>
      </w:r>
      <w:proofErr w:type="gramEnd"/>
      <w:r>
        <w:rPr>
          <w:rStyle w:val="Hyperlink2"/>
        </w:rPr>
        <w:t xml:space="preserve"> The substrate importance algorithm favors metabolites that are more likely acquired from the environment (not produced within the network), and will award them a higher score (Fig. 5a). The presumption of our approach is that enzymes that are more highly transcribed are more likely to utilize the substrates they act on due to coupled bacterial transcription and translation. If a compound is more likely to be produced, the more negative the resulting score will be. To calculate the importance of a given metabolite (</w:t>
      </w:r>
      <w:r>
        <w:rPr>
          <w:rStyle w:val="NoneA"/>
          <w:rFonts w:ascii="Arial" w:hAnsi="Arial"/>
          <w:b/>
          <w:bCs/>
          <w:sz w:val="22"/>
          <w:szCs w:val="22"/>
        </w:rPr>
        <w:t>m</w:t>
      </w:r>
      <w:r>
        <w:rPr>
          <w:rStyle w:val="Hyperlink2"/>
        </w:rPr>
        <w:t xml:space="preserve">), we used rarefied transcript abundances mapped to respective enzyme nodes.  This is represented by </w:t>
      </w:r>
      <w:r>
        <w:rPr>
          <w:rStyle w:val="NoneA"/>
          <w:rFonts w:ascii="Arial" w:hAnsi="Arial"/>
          <w:b/>
          <w:bCs/>
          <w:sz w:val="22"/>
          <w:szCs w:val="22"/>
        </w:rPr>
        <w:t>t</w:t>
      </w:r>
      <w:r>
        <w:rPr>
          <w:rStyle w:val="NoneA"/>
          <w:rFonts w:ascii="Arial" w:hAnsi="Arial"/>
          <w:b/>
          <w:bCs/>
          <w:sz w:val="22"/>
          <w:szCs w:val="22"/>
          <w:vertAlign w:val="subscript"/>
        </w:rPr>
        <w:t>o</w:t>
      </w:r>
      <w:r>
        <w:rPr>
          <w:rStyle w:val="Hyperlink2"/>
        </w:rPr>
        <w:t xml:space="preserve"> and </w:t>
      </w:r>
      <w:proofErr w:type="spellStart"/>
      <w:r>
        <w:rPr>
          <w:rStyle w:val="NoneA"/>
          <w:rFonts w:ascii="Arial" w:hAnsi="Arial"/>
          <w:b/>
          <w:bCs/>
          <w:sz w:val="22"/>
          <w:szCs w:val="22"/>
        </w:rPr>
        <w:t>t</w:t>
      </w:r>
      <w:r>
        <w:rPr>
          <w:rStyle w:val="NoneA"/>
          <w:rFonts w:ascii="Arial" w:hAnsi="Arial"/>
          <w:b/>
          <w:bCs/>
          <w:sz w:val="22"/>
          <w:szCs w:val="22"/>
          <w:vertAlign w:val="subscript"/>
        </w:rPr>
        <w:t>i</w:t>
      </w:r>
      <w:proofErr w:type="spellEnd"/>
      <w:r>
        <w:rPr>
          <w:rStyle w:val="Hyperlink2"/>
        </w:rPr>
        <w:t xml:space="preserve"> to designate if an enzyme creates or utilizes </w:t>
      </w:r>
      <w:r>
        <w:rPr>
          <w:rStyle w:val="NoneA"/>
          <w:rFonts w:ascii="Arial" w:hAnsi="Arial"/>
          <w:b/>
          <w:bCs/>
          <w:sz w:val="22"/>
          <w:szCs w:val="22"/>
        </w:rPr>
        <w:t>m</w:t>
      </w:r>
      <w:r>
        <w:rPr>
          <w:rStyle w:val="Hyperlink2"/>
        </w:rPr>
        <w:t xml:space="preserve">. The first step is to calculate the average expression of enzymes for reactions that either create a given metabolite </w:t>
      </w:r>
      <w:proofErr w:type="gramStart"/>
      <w:r>
        <w:rPr>
          <w:rStyle w:val="Hyperlink2"/>
        </w:rPr>
        <w:t>(</w:t>
      </w:r>
      <w:proofErr w:type="spellStart"/>
      <w:r>
        <w:rPr>
          <w:rStyle w:val="Hyperlink2"/>
        </w:rPr>
        <w:t>i</w:t>
      </w:r>
      <w:proofErr w:type="spellEnd"/>
      <w:r>
        <w:rPr>
          <w:rStyle w:val="Hyperlink2"/>
        </w:rPr>
        <w:t>) and</w:t>
      </w:r>
      <w:proofErr w:type="gramEnd"/>
      <w:r>
        <w:rPr>
          <w:rStyle w:val="Hyperlink2"/>
        </w:rPr>
        <w:t xml:space="preserve"> consume that metabolite (ii). For each direction, the sum of transcripts for enzymes connecting to a metabolite are divided by the number of contributing edges </w:t>
      </w:r>
      <w:bookmarkStart w:id="2" w:name="MathJaxElement43Frame"/>
      <w:r>
        <w:rPr>
          <w:rStyle w:val="Hyperlink2"/>
        </w:rPr>
        <w:t>(</w:t>
      </w:r>
      <w:proofErr w:type="spellStart"/>
      <w:r>
        <w:rPr>
          <w:rStyle w:val="NoneA"/>
          <w:rFonts w:ascii="Arial" w:hAnsi="Arial"/>
          <w:b/>
          <w:bCs/>
          <w:sz w:val="22"/>
          <w:szCs w:val="22"/>
        </w:rPr>
        <w:t>e</w:t>
      </w:r>
      <w:r>
        <w:rPr>
          <w:rStyle w:val="NoneA"/>
          <w:rFonts w:ascii="Arial" w:hAnsi="Arial"/>
          <w:b/>
          <w:bCs/>
          <w:sz w:val="22"/>
          <w:szCs w:val="22"/>
          <w:vertAlign w:val="subscript"/>
        </w:rPr>
        <w:t>o</w:t>
      </w:r>
      <w:proofErr w:type="spellEnd"/>
      <w:r>
        <w:rPr>
          <w:rStyle w:val="Hyperlink2"/>
        </w:rPr>
        <w:t xml:space="preserve"> or </w:t>
      </w:r>
      <w:proofErr w:type="spellStart"/>
      <w:r>
        <w:rPr>
          <w:rStyle w:val="NoneA"/>
          <w:rFonts w:ascii="Arial" w:hAnsi="Arial"/>
          <w:b/>
          <w:bCs/>
          <w:sz w:val="22"/>
          <w:szCs w:val="22"/>
        </w:rPr>
        <w:t>e</w:t>
      </w:r>
      <w:r>
        <w:rPr>
          <w:rStyle w:val="NoneA"/>
          <w:rFonts w:ascii="Arial" w:hAnsi="Arial"/>
          <w:b/>
          <w:bCs/>
          <w:sz w:val="22"/>
          <w:szCs w:val="22"/>
          <w:vertAlign w:val="subscript"/>
        </w:rPr>
        <w:t>i</w:t>
      </w:r>
      <w:proofErr w:type="spellEnd"/>
      <w:r>
        <w:rPr>
          <w:rStyle w:val="Hyperlink2"/>
        </w:rPr>
        <w:t>)</w:t>
      </w:r>
      <w:bookmarkEnd w:id="2"/>
      <w:r>
        <w:rPr>
          <w:rStyle w:val="Hyperlink2"/>
        </w:rPr>
        <w:t xml:space="preserve"> to normalize for highly connected metabolite nodes:</w:t>
      </w:r>
    </w:p>
    <w:p w14:paraId="2AC077F6" w14:textId="77777777" w:rsidR="00E0179A" w:rsidRDefault="00DE694C">
      <w:pPr>
        <w:pStyle w:val="Default"/>
        <w:spacing w:line="480" w:lineRule="auto"/>
        <w:jc w:val="center"/>
      </w:pPr>
      <w:r>
        <w:rPr>
          <w:rStyle w:val="Hyperlink2"/>
        </w:rPr>
        <w:t>(</w:t>
      </w:r>
      <w:proofErr w:type="spellStart"/>
      <w:r>
        <w:rPr>
          <w:rStyle w:val="Hyperlink2"/>
        </w:rPr>
        <w:t>i</w:t>
      </w:r>
      <w:proofErr w:type="spellEnd"/>
      <w:r>
        <w:rPr>
          <w:rStyle w:val="Hyperlink2"/>
        </w:rPr>
        <w:t xml:space="preserve">)  </w:t>
      </w:r>
      <w:r>
        <w:rPr>
          <w:rStyle w:val="NoneA"/>
          <w:rFonts w:ascii="LM Roman Unslanted 10" w:eastAsia="LM Roman Unslanted 10" w:hAnsi="LM Roman Unslanted 10" w:cs="LM Roman Unslanted 10"/>
          <w:i/>
          <w:iCs/>
          <w:sz w:val="22"/>
          <w:szCs w:val="22"/>
        </w:rPr>
        <w:t>µ</w:t>
      </w:r>
      <w:proofErr w:type="spellStart"/>
      <w:proofErr w:type="gramStart"/>
      <w:r>
        <w:rPr>
          <w:rStyle w:val="NoneA"/>
          <w:rFonts w:ascii="Arial" w:hAnsi="Arial"/>
          <w:sz w:val="22"/>
          <w:szCs w:val="22"/>
          <w:vertAlign w:val="subscript"/>
        </w:rPr>
        <w:t>i</w:t>
      </w:r>
      <w:proofErr w:type="spellEnd"/>
      <w:proofErr w:type="gramEnd"/>
      <w:r>
        <w:rPr>
          <w:rStyle w:val="Hyperlink2"/>
        </w:rPr>
        <w:t xml:space="preserve"> = </w:t>
      </w:r>
      <w:proofErr w:type="spellStart"/>
      <w:r>
        <w:rPr>
          <w:rStyle w:val="NoneA"/>
          <w:sz w:val="28"/>
          <w:szCs w:val="28"/>
        </w:rPr>
        <w:t>Σ</w:t>
      </w:r>
      <w:r>
        <w:rPr>
          <w:rStyle w:val="Hyperlink2"/>
        </w:rPr>
        <w:t>t</w:t>
      </w:r>
      <w:r>
        <w:rPr>
          <w:rStyle w:val="NoneA"/>
          <w:rFonts w:ascii="Arial" w:hAnsi="Arial"/>
          <w:sz w:val="22"/>
          <w:szCs w:val="22"/>
          <w:vertAlign w:val="subscript"/>
        </w:rPr>
        <w:t>i</w:t>
      </w:r>
      <w:proofErr w:type="spellEnd"/>
      <w:r>
        <w:rPr>
          <w:rStyle w:val="Hyperlink2"/>
        </w:rPr>
        <w:t xml:space="preserve"> </w:t>
      </w:r>
      <w:r>
        <w:rPr>
          <w:rStyle w:val="NoneA"/>
          <w:rFonts w:ascii="Arial" w:hAnsi="Arial"/>
          <w:color w:val="222222"/>
          <w:sz w:val="22"/>
          <w:szCs w:val="22"/>
          <w:u w:color="222222"/>
        </w:rPr>
        <w:t>÷</w:t>
      </w:r>
      <w:r>
        <w:rPr>
          <w:rStyle w:val="Hyperlink2"/>
        </w:rPr>
        <w:t xml:space="preserve"> </w:t>
      </w:r>
      <w:r>
        <w:rPr>
          <w:rStyle w:val="NoneA"/>
          <w:rFonts w:ascii="LM Roman Unslanted 10" w:eastAsia="LM Roman Unslanted 10" w:hAnsi="LM Roman Unslanted 10" w:cs="LM Roman Unslanted 10"/>
          <w:i/>
          <w:iCs/>
          <w:sz w:val="22"/>
          <w:szCs w:val="22"/>
        </w:rPr>
        <w:t>n</w:t>
      </w:r>
      <w:r>
        <w:rPr>
          <w:rStyle w:val="Hyperlink2"/>
        </w:rPr>
        <w:t>(</w:t>
      </w:r>
      <w:proofErr w:type="spellStart"/>
      <w:r>
        <w:rPr>
          <w:rStyle w:val="Hyperlink2"/>
        </w:rPr>
        <w:t>e</w:t>
      </w:r>
      <w:r>
        <w:rPr>
          <w:rStyle w:val="NoneA"/>
          <w:rFonts w:ascii="Arial" w:hAnsi="Arial"/>
          <w:sz w:val="22"/>
          <w:szCs w:val="22"/>
          <w:vertAlign w:val="subscript"/>
        </w:rPr>
        <w:t>o</w:t>
      </w:r>
      <w:proofErr w:type="spellEnd"/>
      <w:r>
        <w:rPr>
          <w:rStyle w:val="NoneA"/>
          <w:rFonts w:ascii="Arial" w:hAnsi="Arial"/>
          <w:sz w:val="22"/>
          <w:szCs w:val="22"/>
        </w:rPr>
        <w:t>)</w:t>
      </w:r>
      <w:r>
        <w:rPr>
          <w:rStyle w:val="NoneA"/>
          <w:rFonts w:ascii="Arial" w:hAnsi="Arial"/>
          <w:sz w:val="22"/>
          <w:szCs w:val="22"/>
        </w:rPr>
        <w:tab/>
      </w:r>
      <w:r>
        <w:rPr>
          <w:rStyle w:val="NoneA"/>
          <w:rFonts w:ascii="Arial" w:hAnsi="Arial"/>
          <w:sz w:val="22"/>
          <w:szCs w:val="22"/>
        </w:rPr>
        <w:tab/>
      </w:r>
      <w:r>
        <w:rPr>
          <w:rStyle w:val="NoneA"/>
          <w:rFonts w:ascii="Arial" w:hAnsi="Arial"/>
          <w:sz w:val="22"/>
          <w:szCs w:val="22"/>
        </w:rPr>
        <w:tab/>
        <w:t xml:space="preserve">(ii)  </w:t>
      </w:r>
      <w:r>
        <w:rPr>
          <w:rStyle w:val="NoneA"/>
          <w:rFonts w:ascii="LM Roman Unslanted 10" w:eastAsia="LM Roman Unslanted 10" w:hAnsi="LM Roman Unslanted 10" w:cs="LM Roman Unslanted 10"/>
          <w:i/>
          <w:iCs/>
          <w:sz w:val="22"/>
          <w:szCs w:val="22"/>
        </w:rPr>
        <w:t>µ</w:t>
      </w:r>
      <w:r>
        <w:rPr>
          <w:rStyle w:val="NoneA"/>
          <w:rFonts w:ascii="Arial" w:hAnsi="Arial"/>
          <w:sz w:val="22"/>
          <w:szCs w:val="22"/>
          <w:vertAlign w:val="subscript"/>
        </w:rPr>
        <w:t>o</w:t>
      </w:r>
      <w:r>
        <w:rPr>
          <w:rStyle w:val="NoneA"/>
          <w:rFonts w:ascii="Arial" w:hAnsi="Arial"/>
          <w:sz w:val="22"/>
          <w:szCs w:val="22"/>
        </w:rPr>
        <w:t xml:space="preserve"> = </w:t>
      </w:r>
      <w:proofErr w:type="spellStart"/>
      <w:r>
        <w:rPr>
          <w:rStyle w:val="NoneA"/>
          <w:sz w:val="28"/>
          <w:szCs w:val="28"/>
        </w:rPr>
        <w:t>Σ</w:t>
      </w:r>
      <w:r>
        <w:rPr>
          <w:rStyle w:val="NoneA"/>
          <w:rFonts w:ascii="Arial" w:hAnsi="Arial"/>
          <w:sz w:val="22"/>
          <w:szCs w:val="22"/>
        </w:rPr>
        <w:t>t</w:t>
      </w:r>
      <w:r>
        <w:rPr>
          <w:rStyle w:val="NoneA"/>
          <w:rFonts w:ascii="Arial" w:hAnsi="Arial"/>
          <w:sz w:val="22"/>
          <w:szCs w:val="22"/>
          <w:vertAlign w:val="subscript"/>
        </w:rPr>
        <w:t>o</w:t>
      </w:r>
      <w:proofErr w:type="spellEnd"/>
      <w:r>
        <w:rPr>
          <w:rStyle w:val="NoneA"/>
          <w:rFonts w:ascii="Arial" w:hAnsi="Arial"/>
          <w:sz w:val="22"/>
          <w:szCs w:val="22"/>
        </w:rPr>
        <w:t xml:space="preserve"> </w:t>
      </w:r>
      <w:r>
        <w:rPr>
          <w:rStyle w:val="NoneA"/>
          <w:rFonts w:ascii="Arial" w:hAnsi="Arial"/>
          <w:color w:val="222222"/>
          <w:sz w:val="22"/>
          <w:szCs w:val="22"/>
          <w:u w:color="222222"/>
        </w:rPr>
        <w:t>÷</w:t>
      </w:r>
      <w:r>
        <w:rPr>
          <w:rStyle w:val="NoneA"/>
          <w:rFonts w:ascii="Arial" w:hAnsi="Arial"/>
          <w:sz w:val="22"/>
          <w:szCs w:val="22"/>
        </w:rPr>
        <w:t xml:space="preserve"> </w:t>
      </w:r>
      <w:r>
        <w:rPr>
          <w:rStyle w:val="NoneA"/>
          <w:rFonts w:ascii="LM Roman Unslanted 10" w:eastAsia="LM Roman Unslanted 10" w:hAnsi="LM Roman Unslanted 10" w:cs="LM Roman Unslanted 10"/>
          <w:i/>
          <w:iCs/>
          <w:sz w:val="22"/>
          <w:szCs w:val="22"/>
        </w:rPr>
        <w:t>n</w:t>
      </w:r>
      <w:r>
        <w:rPr>
          <w:rStyle w:val="NoneA"/>
          <w:rFonts w:ascii="Arial" w:hAnsi="Arial"/>
          <w:sz w:val="22"/>
          <w:szCs w:val="22"/>
        </w:rPr>
        <w:t>(</w:t>
      </w:r>
      <w:proofErr w:type="spellStart"/>
      <w:r>
        <w:rPr>
          <w:rStyle w:val="NoneA"/>
          <w:rFonts w:ascii="Arial" w:hAnsi="Arial"/>
          <w:sz w:val="22"/>
          <w:szCs w:val="22"/>
        </w:rPr>
        <w:t>e</w:t>
      </w:r>
      <w:r>
        <w:rPr>
          <w:rStyle w:val="NoneA"/>
          <w:rFonts w:ascii="Arial" w:hAnsi="Arial"/>
          <w:sz w:val="22"/>
          <w:szCs w:val="22"/>
          <w:vertAlign w:val="subscript"/>
        </w:rPr>
        <w:t>i</w:t>
      </w:r>
      <w:proofErr w:type="spellEnd"/>
      <w:r>
        <w:rPr>
          <w:rStyle w:val="NoneA"/>
          <w:rFonts w:ascii="Arial" w:hAnsi="Arial"/>
          <w:sz w:val="22"/>
          <w:szCs w:val="22"/>
        </w:rPr>
        <w:t>)</w:t>
      </w:r>
    </w:p>
    <w:p w14:paraId="34C6EA91" w14:textId="77777777" w:rsidR="00E0179A" w:rsidRDefault="00DE694C">
      <w:pPr>
        <w:pStyle w:val="Default"/>
        <w:spacing w:line="480" w:lineRule="auto"/>
      </w:pPr>
      <w:r>
        <w:rPr>
          <w:rStyle w:val="NoneA"/>
          <w:rFonts w:ascii="Arial" w:hAnsi="Arial"/>
          <w:sz w:val="22"/>
          <w:szCs w:val="22"/>
        </w:rPr>
        <w:t>Next the raw metabolite importance score is calculated by subtracting the creation value from the consumption value to weight for metabolites that are likely acquired exogenously:</w:t>
      </w:r>
    </w:p>
    <w:p w14:paraId="4E217A1E" w14:textId="77777777" w:rsidR="00E0179A" w:rsidRDefault="00DE694C">
      <w:pPr>
        <w:pStyle w:val="Default"/>
        <w:spacing w:line="480" w:lineRule="auto"/>
        <w:jc w:val="center"/>
      </w:pPr>
      <w:r>
        <w:rPr>
          <w:rStyle w:val="Hyperlink2"/>
        </w:rPr>
        <w:t>(iii</w:t>
      </w:r>
      <w:proofErr w:type="gramStart"/>
      <w:r>
        <w:rPr>
          <w:rStyle w:val="Hyperlink2"/>
        </w:rPr>
        <w:t xml:space="preserve">)  </w:t>
      </w:r>
      <w:proofErr w:type="spellStart"/>
      <w:r>
        <w:rPr>
          <w:rStyle w:val="NoneA"/>
          <w:rFonts w:ascii="PT Serif Caption" w:hAnsi="PT Serif Caption"/>
          <w:sz w:val="22"/>
          <w:szCs w:val="22"/>
        </w:rPr>
        <w:t>I</w:t>
      </w:r>
      <w:r>
        <w:rPr>
          <w:rStyle w:val="NoneA"/>
          <w:rFonts w:ascii="Arial" w:hAnsi="Arial"/>
          <w:sz w:val="22"/>
          <w:szCs w:val="22"/>
          <w:vertAlign w:val="subscript"/>
        </w:rPr>
        <w:t>m</w:t>
      </w:r>
      <w:proofErr w:type="spellEnd"/>
      <w:proofErr w:type="gramEnd"/>
      <w:r>
        <w:rPr>
          <w:rStyle w:val="Hyperlink2"/>
        </w:rPr>
        <w:t xml:space="preserve"> = </w:t>
      </w:r>
      <w:bookmarkStart w:id="3" w:name="MathJaxElement43Frame1"/>
      <w:r>
        <w:rPr>
          <w:rStyle w:val="NoneA"/>
          <w:rFonts w:ascii="Arial" w:hAnsi="Arial"/>
          <w:sz w:val="22"/>
          <w:szCs w:val="22"/>
          <w:vertAlign w:val="superscript"/>
        </w:rPr>
        <w:t>2</w:t>
      </w:r>
      <w:r>
        <w:rPr>
          <w:rStyle w:val="Hyperlink2"/>
        </w:rPr>
        <w:t>√(</w:t>
      </w:r>
      <w:bookmarkEnd w:id="3"/>
      <w:r>
        <w:rPr>
          <w:rStyle w:val="NoneA"/>
          <w:rFonts w:ascii="LM Roman Unslanted 10" w:eastAsia="LM Roman Unslanted 10" w:hAnsi="LM Roman Unslanted 10" w:cs="LM Roman Unslanted 10"/>
          <w:i/>
          <w:iCs/>
          <w:sz w:val="22"/>
          <w:szCs w:val="22"/>
        </w:rPr>
        <w:t>µ</w:t>
      </w:r>
      <w:proofErr w:type="spellStart"/>
      <w:r>
        <w:rPr>
          <w:rStyle w:val="NoneA"/>
          <w:rFonts w:ascii="Arial" w:hAnsi="Arial"/>
          <w:sz w:val="22"/>
          <w:szCs w:val="22"/>
          <w:vertAlign w:val="subscript"/>
        </w:rPr>
        <w:t>i</w:t>
      </w:r>
      <w:proofErr w:type="spellEnd"/>
      <w:r>
        <w:rPr>
          <w:rStyle w:val="NoneA"/>
          <w:rFonts w:ascii="Arial" w:hAnsi="Arial"/>
          <w:sz w:val="22"/>
          <w:szCs w:val="22"/>
        </w:rPr>
        <w:t xml:space="preserve"> – </w:t>
      </w:r>
      <w:r>
        <w:rPr>
          <w:rStyle w:val="NoneA"/>
          <w:rFonts w:ascii="LM Roman Unslanted 10" w:eastAsia="LM Roman Unslanted 10" w:hAnsi="LM Roman Unslanted 10" w:cs="LM Roman Unslanted 10"/>
          <w:i/>
          <w:iCs/>
          <w:sz w:val="22"/>
          <w:szCs w:val="22"/>
        </w:rPr>
        <w:t>µ</w:t>
      </w:r>
      <w:r>
        <w:rPr>
          <w:rStyle w:val="NoneA"/>
          <w:rFonts w:ascii="Arial" w:hAnsi="Arial"/>
          <w:sz w:val="22"/>
          <w:szCs w:val="22"/>
          <w:vertAlign w:val="subscript"/>
        </w:rPr>
        <w:t>o</w:t>
      </w:r>
      <w:bookmarkStart w:id="4" w:name="MathJaxElement43Frame2"/>
      <w:r>
        <w:rPr>
          <w:rStyle w:val="Hyperlink2"/>
        </w:rPr>
        <w:t>)</w:t>
      </w:r>
    </w:p>
    <w:p w14:paraId="7556A8A3" w14:textId="77777777" w:rsidR="00E0179A" w:rsidRDefault="00DE694C">
      <w:pPr>
        <w:pStyle w:val="Default"/>
        <w:spacing w:line="480" w:lineRule="auto"/>
      </w:pPr>
      <w:r>
        <w:rPr>
          <w:rStyle w:val="NoneA"/>
          <w:rFonts w:ascii="Arial" w:hAnsi="Arial"/>
          <w:sz w:val="22"/>
          <w:szCs w:val="22"/>
        </w:rPr>
        <w:t>The difference is Log</w:t>
      </w:r>
      <w:r>
        <w:rPr>
          <w:rStyle w:val="NoneA"/>
          <w:rFonts w:ascii="Arial" w:hAnsi="Arial"/>
          <w:sz w:val="22"/>
          <w:szCs w:val="22"/>
          <w:vertAlign w:val="subscript"/>
        </w:rPr>
        <w:t>2</w:t>
      </w:r>
      <w:r>
        <w:rPr>
          <w:rStyle w:val="NoneA"/>
          <w:rFonts w:ascii="Arial" w:hAnsi="Arial"/>
          <w:sz w:val="22"/>
          <w:szCs w:val="22"/>
        </w:rPr>
        <w:t xml:space="preserve"> transformed for comparability between scores of individual metabolites. This results in a final value that reflects the likelihood a metabolite is acquired from the environment. </w:t>
      </w:r>
      <w:r>
        <w:rPr>
          <w:rStyle w:val="Hyperlink2"/>
        </w:rPr>
        <w:t xml:space="preserve">Untransformed scores that already equal to 0 are ignored and negative values are accounted for by transformation of the absolute value then multiplication by -1. </w:t>
      </w:r>
      <w:proofErr w:type="gramStart"/>
      <w:r>
        <w:rPr>
          <w:rStyle w:val="Hyperlink2"/>
        </w:rPr>
        <w:t>These methods have been written into a single python workflow, along with supporting reference files, and is</w:t>
      </w:r>
      <w:proofErr w:type="gramEnd"/>
      <w:r>
        <w:rPr>
          <w:rStyle w:val="Hyperlink2"/>
        </w:rPr>
        <w:t xml:space="preserve"> presented as </w:t>
      </w:r>
      <w:proofErr w:type="spellStart"/>
      <w:r>
        <w:rPr>
          <w:rStyle w:val="Hyperlink2"/>
        </w:rPr>
        <w:t>BIGsmall</w:t>
      </w:r>
      <w:proofErr w:type="spellEnd"/>
      <w:r>
        <w:rPr>
          <w:rStyle w:val="Hyperlink2"/>
        </w:rPr>
        <w:t xml:space="preserve"> (</w:t>
      </w:r>
      <w:proofErr w:type="spellStart"/>
      <w:r>
        <w:rPr>
          <w:rStyle w:val="NoneA"/>
          <w:rFonts w:ascii="Arial" w:hAnsi="Arial"/>
          <w:b/>
          <w:bCs/>
          <w:sz w:val="22"/>
          <w:szCs w:val="22"/>
        </w:rPr>
        <w:t>B</w:t>
      </w:r>
      <w:r>
        <w:rPr>
          <w:rStyle w:val="Hyperlink2"/>
        </w:rPr>
        <w:t>acter</w:t>
      </w:r>
      <w:r>
        <w:rPr>
          <w:rStyle w:val="NoneA"/>
          <w:rFonts w:ascii="Arial" w:hAnsi="Arial"/>
          <w:b/>
          <w:bCs/>
          <w:sz w:val="22"/>
          <w:szCs w:val="22"/>
        </w:rPr>
        <w:t>I</w:t>
      </w:r>
      <w:r>
        <w:rPr>
          <w:rStyle w:val="Hyperlink2"/>
        </w:rPr>
        <w:t>al</w:t>
      </w:r>
      <w:proofErr w:type="spellEnd"/>
      <w:r>
        <w:rPr>
          <w:rStyle w:val="Hyperlink2"/>
        </w:rPr>
        <w:t xml:space="preserve"> </w:t>
      </w:r>
      <w:r>
        <w:rPr>
          <w:rStyle w:val="NoneA"/>
          <w:rFonts w:ascii="Arial" w:hAnsi="Arial"/>
          <w:b/>
          <w:bCs/>
          <w:sz w:val="22"/>
          <w:szCs w:val="22"/>
        </w:rPr>
        <w:t>G</w:t>
      </w:r>
      <w:r>
        <w:rPr>
          <w:rStyle w:val="Hyperlink2"/>
        </w:rPr>
        <w:t>enome-</w:t>
      </w:r>
      <w:r>
        <w:rPr>
          <w:rStyle w:val="NoneA"/>
          <w:rFonts w:ascii="Arial" w:hAnsi="Arial"/>
          <w:b/>
          <w:bCs/>
          <w:sz w:val="22"/>
          <w:szCs w:val="22"/>
        </w:rPr>
        <w:t>S</w:t>
      </w:r>
      <w:r>
        <w:rPr>
          <w:rStyle w:val="Hyperlink2"/>
        </w:rPr>
        <w:t xml:space="preserve">cale </w:t>
      </w:r>
      <w:r>
        <w:rPr>
          <w:rStyle w:val="NoneA"/>
          <w:rFonts w:ascii="Arial" w:hAnsi="Arial"/>
          <w:b/>
          <w:bCs/>
          <w:sz w:val="22"/>
          <w:szCs w:val="22"/>
        </w:rPr>
        <w:t>M</w:t>
      </w:r>
      <w:r>
        <w:rPr>
          <w:rStyle w:val="Hyperlink2"/>
        </w:rPr>
        <w:t xml:space="preserve">etabolic models for </w:t>
      </w:r>
      <w:proofErr w:type="spellStart"/>
      <w:r>
        <w:rPr>
          <w:rStyle w:val="NoneA"/>
          <w:rFonts w:ascii="Arial" w:hAnsi="Arial"/>
          <w:b/>
          <w:bCs/>
          <w:sz w:val="22"/>
          <w:szCs w:val="22"/>
        </w:rPr>
        <w:t>A</w:t>
      </w:r>
      <w:r>
        <w:rPr>
          <w:rStyle w:val="Hyperlink2"/>
        </w:rPr>
        <w:t>pp</w:t>
      </w:r>
      <w:r>
        <w:rPr>
          <w:rStyle w:val="NoneA"/>
          <w:rFonts w:ascii="Arial" w:hAnsi="Arial"/>
          <w:b/>
          <w:bCs/>
          <w:sz w:val="22"/>
          <w:szCs w:val="22"/>
        </w:rPr>
        <w:t>L</w:t>
      </w:r>
      <w:r>
        <w:rPr>
          <w:rStyle w:val="Hyperlink2"/>
        </w:rPr>
        <w:t>ied</w:t>
      </w:r>
      <w:proofErr w:type="spellEnd"/>
      <w:r>
        <w:rPr>
          <w:rStyle w:val="Hyperlink2"/>
        </w:rPr>
        <w:t xml:space="preserve"> reverse </w:t>
      </w:r>
      <w:proofErr w:type="spellStart"/>
      <w:r>
        <w:rPr>
          <w:rStyle w:val="Hyperlink2"/>
        </w:rPr>
        <w:t>eco</w:t>
      </w:r>
      <w:r>
        <w:rPr>
          <w:rStyle w:val="NoneA"/>
          <w:rFonts w:ascii="Arial" w:hAnsi="Arial"/>
          <w:b/>
          <w:bCs/>
          <w:sz w:val="22"/>
          <w:szCs w:val="22"/>
        </w:rPr>
        <w:t>L</w:t>
      </w:r>
      <w:r>
        <w:rPr>
          <w:rStyle w:val="Hyperlink2"/>
        </w:rPr>
        <w:t>ogy</w:t>
      </w:r>
      <w:proofErr w:type="spellEnd"/>
      <w:r>
        <w:rPr>
          <w:rStyle w:val="Hyperlink2"/>
        </w:rPr>
        <w:t xml:space="preserve">) available in a public </w:t>
      </w:r>
      <w:proofErr w:type="spellStart"/>
      <w:r>
        <w:rPr>
          <w:rStyle w:val="Hyperlink2"/>
        </w:rPr>
        <w:t>Github</w:t>
      </w:r>
      <w:proofErr w:type="spellEnd"/>
      <w:r>
        <w:rPr>
          <w:rStyle w:val="Hyperlink2"/>
        </w:rPr>
        <w:t xml:space="preserve"> repository at </w:t>
      </w:r>
      <w:hyperlink r:id="rId12" w:history="1">
        <w:r>
          <w:rPr>
            <w:rStyle w:val="Hyperlink1"/>
          </w:rPr>
          <w:t>https://github.com/mjenior/bigsmall</w:t>
        </w:r>
      </w:hyperlink>
      <w:r>
        <w:rPr>
          <w:rStyle w:val="Hyperlink2"/>
        </w:rPr>
        <w:t>.</w:t>
      </w:r>
    </w:p>
    <w:p w14:paraId="189069F5" w14:textId="77777777" w:rsidR="00E0179A" w:rsidRDefault="00E0179A">
      <w:pPr>
        <w:pStyle w:val="Default"/>
        <w:spacing w:line="480" w:lineRule="auto"/>
        <w:jc w:val="both"/>
        <w:rPr>
          <w:rFonts w:ascii="Arial" w:eastAsia="Arial" w:hAnsi="Arial" w:cs="Arial"/>
          <w:sz w:val="22"/>
          <w:szCs w:val="22"/>
        </w:rPr>
      </w:pPr>
    </w:p>
    <w:p w14:paraId="773D8F7A" w14:textId="77777777" w:rsidR="00E0179A" w:rsidRDefault="00DE694C">
      <w:pPr>
        <w:pStyle w:val="Default"/>
        <w:spacing w:line="480" w:lineRule="auto"/>
        <w:jc w:val="both"/>
      </w:pPr>
      <w:bookmarkStart w:id="5" w:name="MathJaxElement43Frame3"/>
      <w:r>
        <w:rPr>
          <w:rStyle w:val="NoneA"/>
          <w:rFonts w:ascii="Arial" w:hAnsi="Arial"/>
          <w:b/>
          <w:bCs/>
          <w:sz w:val="22"/>
          <w:szCs w:val="22"/>
        </w:rPr>
        <w:t>Transcriptome Bootstrapping and Probability Distribution Comparison.</w:t>
      </w:r>
      <w:bookmarkEnd w:id="5"/>
      <w:bookmarkEnd w:id="4"/>
      <w:r>
        <w:rPr>
          <w:rStyle w:val="NoneA"/>
          <w:rFonts w:ascii="Arial" w:hAnsi="Arial"/>
          <w:b/>
          <w:bCs/>
          <w:sz w:val="22"/>
          <w:szCs w:val="22"/>
        </w:rPr>
        <w:t xml:space="preserve"> </w:t>
      </w:r>
      <w:r>
        <w:rPr>
          <w:rStyle w:val="Hyperlink2"/>
        </w:rPr>
        <w:t xml:space="preserve">As sequencing replicates of </w:t>
      </w:r>
      <w:r>
        <w:rPr>
          <w:rStyle w:val="NoneA"/>
          <w:rFonts w:ascii="Arial" w:hAnsi="Arial"/>
          <w:i/>
          <w:iCs/>
          <w:sz w:val="22"/>
          <w:szCs w:val="22"/>
        </w:rPr>
        <w:t>in vivo</w:t>
      </w:r>
      <w:r>
        <w:rPr>
          <w:rStyle w:val="Hyperlink2"/>
        </w:rPr>
        <w:t xml:space="preserve"> transcriptomes was not feasible, we applied a Monte-Carlo style simulation to distinguish calculated metabolite </w:t>
      </w:r>
      <w:proofErr w:type="spellStart"/>
      <w:r>
        <w:rPr>
          <w:rStyle w:val="Hyperlink2"/>
        </w:rPr>
        <w:t>importances</w:t>
      </w:r>
      <w:proofErr w:type="spellEnd"/>
      <w:r>
        <w:rPr>
          <w:rStyle w:val="Hyperlink2"/>
        </w:rPr>
        <w:t xml:space="preserve"> due to distinct transcriptional patterns for the environment measured from those metabolites that are constitutively important. Additionally, an approach of this type is a powerful tool for hypothesis generation and can provide evidence for future lines of investigation into the role of specific metabolites in the metabolism of bacteria in a given environment. We employed a 10000-fold bootstrapping approach of randomly reassigning transcript abundance for enzyme nodes and recalculating metabolite </w:t>
      </w:r>
      <w:proofErr w:type="spellStart"/>
      <w:r>
        <w:rPr>
          <w:rStyle w:val="Hyperlink2"/>
        </w:rPr>
        <w:t>importances</w:t>
      </w:r>
      <w:proofErr w:type="spellEnd"/>
      <w:r>
        <w:rPr>
          <w:rStyle w:val="Hyperlink2"/>
        </w:rPr>
        <w:t xml:space="preserve">.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w:t>
      </w:r>
      <w:proofErr w:type="gramStart"/>
      <w:r>
        <w:rPr>
          <w:rStyle w:val="Hyperlink2"/>
        </w:rPr>
        <w:t>scores which</w:t>
      </w:r>
      <w:proofErr w:type="gramEnd"/>
      <w:r>
        <w:rPr>
          <w:rStyle w:val="Hyperlink2"/>
        </w:rPr>
        <w:t xml:space="preserve"> were then used to calculate the median and 95% confidence interval. This is a superior approach to topology randomization since the </w:t>
      </w:r>
      <w:proofErr w:type="gramStart"/>
      <w:r>
        <w:rPr>
          <w:rStyle w:val="Hyperlink2"/>
        </w:rPr>
        <w:t>connections of the network itself was</w:t>
      </w:r>
      <w:proofErr w:type="gramEnd"/>
      <w:r>
        <w:rPr>
          <w:rStyle w:val="Hyperlink2"/>
        </w:rPr>
        <w:t xml:space="preserve"> created through natural selection and any large-scale alterations would yield biologically uninformative comparisons. These calculations are also included within the standard </w:t>
      </w:r>
      <w:proofErr w:type="spellStart"/>
      <w:r>
        <w:rPr>
          <w:rStyle w:val="Hyperlink2"/>
        </w:rPr>
        <w:t>BIGsmall</w:t>
      </w:r>
      <w:proofErr w:type="spellEnd"/>
      <w:r>
        <w:rPr>
          <w:rStyle w:val="Hyperlink2"/>
        </w:rPr>
        <w:t xml:space="preserve"> workflow presented above.</w:t>
      </w:r>
    </w:p>
    <w:p w14:paraId="0FB6335C" w14:textId="77777777" w:rsidR="00E0179A" w:rsidRDefault="00E0179A">
      <w:pPr>
        <w:pStyle w:val="Default"/>
        <w:spacing w:line="480" w:lineRule="auto"/>
        <w:jc w:val="both"/>
        <w:rPr>
          <w:rStyle w:val="Hyperlink2"/>
        </w:rPr>
      </w:pPr>
      <w:bookmarkStart w:id="6" w:name="MathJaxElement43Frame5"/>
    </w:p>
    <w:p w14:paraId="5BDD0399" w14:textId="77777777" w:rsidR="00E0179A" w:rsidRDefault="00DE694C">
      <w:pPr>
        <w:pStyle w:val="Default"/>
        <w:spacing w:line="480" w:lineRule="auto"/>
        <w:jc w:val="both"/>
      </w:pPr>
      <w:proofErr w:type="gramStart"/>
      <w:r>
        <w:rPr>
          <w:rStyle w:val="NoneA"/>
          <w:rFonts w:ascii="Arial" w:hAnsi="Arial"/>
          <w:b/>
          <w:bCs/>
          <w:sz w:val="22"/>
          <w:szCs w:val="22"/>
        </w:rPr>
        <w:t xml:space="preserve">Anaerobic </w:t>
      </w:r>
      <w:r>
        <w:rPr>
          <w:rStyle w:val="NoneA"/>
          <w:rFonts w:ascii="Arial" w:hAnsi="Arial"/>
          <w:b/>
          <w:bCs/>
          <w:i/>
          <w:iCs/>
          <w:sz w:val="22"/>
          <w:szCs w:val="22"/>
        </w:rPr>
        <w:t>in vitro C. difficile</w:t>
      </w:r>
      <w:r>
        <w:rPr>
          <w:rStyle w:val="NoneA"/>
          <w:rFonts w:ascii="Arial" w:hAnsi="Arial"/>
          <w:b/>
          <w:bCs/>
          <w:sz w:val="22"/>
          <w:szCs w:val="22"/>
        </w:rPr>
        <w:t xml:space="preserve"> growth curves.</w:t>
      </w:r>
      <w:proofErr w:type="gramEnd"/>
      <w:r>
        <w:rPr>
          <w:rStyle w:val="NoneA"/>
          <w:rFonts w:ascii="Arial" w:hAnsi="Arial"/>
          <w:b/>
          <w:bCs/>
          <w:sz w:val="22"/>
          <w:szCs w:val="22"/>
        </w:rPr>
        <w:t xml:space="preserve"> </w:t>
      </w:r>
      <w:r>
        <w:rPr>
          <w:rStyle w:val="Hyperlink2"/>
        </w:rPr>
        <w:t xml:space="preserve">The carbon-free variation of </w:t>
      </w:r>
      <w:r>
        <w:rPr>
          <w:rStyle w:val="NoneA"/>
          <w:rFonts w:ascii="Arial" w:hAnsi="Arial"/>
          <w:i/>
          <w:iCs/>
          <w:sz w:val="22"/>
          <w:szCs w:val="22"/>
        </w:rPr>
        <w:t>C. difficile</w:t>
      </w:r>
      <w:r>
        <w:rPr>
          <w:rStyle w:val="Hyperlink2"/>
        </w:rPr>
        <w:t xml:space="preserve"> Basal Defined Medium (NCMM) was prepared as previously described in </w:t>
      </w:r>
      <w:proofErr w:type="spellStart"/>
      <w:r>
        <w:rPr>
          <w:rStyle w:val="Hyperlink2"/>
        </w:rPr>
        <w:t>Theriot</w:t>
      </w:r>
      <w:proofErr w:type="spellEnd"/>
      <w:r>
        <w:rPr>
          <w:rStyle w:val="Hyperlink2"/>
        </w:rPr>
        <w:t xml:space="preserve"> </w:t>
      </w:r>
      <w:proofErr w:type="gramStart"/>
      <w:r>
        <w:rPr>
          <w:rStyle w:val="Hyperlink2"/>
        </w:rPr>
        <w:t>et</w:t>
      </w:r>
      <w:proofErr w:type="gramEnd"/>
      <w:r>
        <w:rPr>
          <w:rStyle w:val="Hyperlink2"/>
        </w:rPr>
        <w:t xml:space="preserve">. </w:t>
      </w:r>
      <w:proofErr w:type="gramStart"/>
      <w:r>
        <w:rPr>
          <w:rStyle w:val="Hyperlink2"/>
        </w:rPr>
        <w:t>al</w:t>
      </w:r>
      <w:proofErr w:type="gramEnd"/>
      <w:r>
        <w:rPr>
          <w:rStyle w:val="Hyperlink2"/>
        </w:rPr>
        <w:t xml:space="preserve">., 2014. Individual carbohydrate sources were added at a final concentration of 5 mg/mL, also as outlined in the aforementioned study. Pair-wise carbohydrate combinations were added at a respective concentration of 2.5 mg/mL (5 mg/mL total). A solution of the required amino acids was made separately and added when noted at identical concentrations to the same study. 245 </w:t>
      </w:r>
      <w:proofErr w:type="spellStart"/>
      <w:r>
        <w:rPr>
          <w:rStyle w:val="Hyperlink2"/>
        </w:rPr>
        <w:t>μl</w:t>
      </w:r>
      <w:proofErr w:type="spellEnd"/>
      <w:r>
        <w:rPr>
          <w:rStyle w:val="Hyperlink2"/>
        </w:rPr>
        <w:t xml:space="preserve"> of final media mixes were added to a 96-well sterile plate arranged as shown in Table S4. A rich media growth control was also included, consisting of liquid Brain-Heart Infusion + 0.5% cysteine. All culturing and growth measurement were performed anaerobically in a Coy Type B Vinyl Anaerobic Chamber (3.0% H, 5.0% CO</w:t>
      </w:r>
      <w:r>
        <w:rPr>
          <w:rStyle w:val="NoneA"/>
          <w:rFonts w:ascii="Arial" w:hAnsi="Arial"/>
          <w:sz w:val="22"/>
          <w:szCs w:val="22"/>
          <w:vertAlign w:val="subscript"/>
        </w:rPr>
        <w:t>2</w:t>
      </w:r>
      <w:r>
        <w:rPr>
          <w:rStyle w:val="Hyperlink2"/>
        </w:rPr>
        <w:t>, 92.0% N, 0.0% O</w:t>
      </w:r>
      <w:r>
        <w:rPr>
          <w:rStyle w:val="NoneA"/>
          <w:rFonts w:ascii="Arial" w:hAnsi="Arial"/>
          <w:sz w:val="22"/>
          <w:szCs w:val="22"/>
          <w:vertAlign w:val="subscript"/>
        </w:rPr>
        <w:t>2</w:t>
      </w:r>
      <w:r>
        <w:rPr>
          <w:rStyle w:val="Hyperlink2"/>
        </w:rPr>
        <w:t xml:space="preserve">). </w:t>
      </w:r>
      <w:r>
        <w:rPr>
          <w:rStyle w:val="NoneA"/>
          <w:rFonts w:ascii="Arial" w:hAnsi="Arial"/>
          <w:i/>
          <w:iCs/>
          <w:sz w:val="22"/>
          <w:szCs w:val="22"/>
        </w:rPr>
        <w:t xml:space="preserve">C. </w:t>
      </w:r>
      <w:proofErr w:type="gramStart"/>
      <w:r>
        <w:rPr>
          <w:rStyle w:val="NoneA"/>
          <w:rFonts w:ascii="Arial" w:hAnsi="Arial"/>
          <w:i/>
          <w:iCs/>
          <w:sz w:val="22"/>
          <w:szCs w:val="22"/>
        </w:rPr>
        <w:t>difficile</w:t>
      </w:r>
      <w:proofErr w:type="gramEnd"/>
      <w:r>
        <w:rPr>
          <w:rStyle w:val="Hyperlink2"/>
        </w:rPr>
        <w:t xml:space="preserve"> str. 630 was grown for 14 hours at 37° C in 3 ml BHI + 0.5% cysteine. Cultures were then centrifuged at 2000 rpm for 5 minutes and resulting pellets were then washed twice with sterile, anaerobic 1 × phosphate-buffered saline (PBS). Washed pellets were </w:t>
      </w:r>
      <w:proofErr w:type="spellStart"/>
      <w:r>
        <w:rPr>
          <w:rStyle w:val="Hyperlink2"/>
        </w:rPr>
        <w:t>resuspended</w:t>
      </w:r>
      <w:proofErr w:type="spellEnd"/>
      <w:r>
        <w:rPr>
          <w:rStyle w:val="Hyperlink2"/>
        </w:rPr>
        <w:t xml:space="preserve"> in 3 ml more PBS and 5 </w:t>
      </w:r>
      <w:proofErr w:type="spellStart"/>
      <w:r>
        <w:rPr>
          <w:rStyle w:val="Hyperlink2"/>
        </w:rPr>
        <w:t>μl</w:t>
      </w:r>
      <w:proofErr w:type="spellEnd"/>
      <w:r>
        <w:rPr>
          <w:rStyle w:val="Hyperlink2"/>
        </w:rPr>
        <w:t xml:space="preserve"> of prepped culture was added the each growth well of the plate containing </w:t>
      </w:r>
      <w:proofErr w:type="spellStart"/>
      <w:r>
        <w:rPr>
          <w:rStyle w:val="Hyperlink2"/>
        </w:rPr>
        <w:t>aliquoted</w:t>
      </w:r>
      <w:proofErr w:type="spellEnd"/>
      <w:r>
        <w:rPr>
          <w:rStyle w:val="Hyperlink2"/>
        </w:rPr>
        <w:t xml:space="preserve"> media. The plate was then placed in a </w:t>
      </w:r>
      <w:proofErr w:type="spellStart"/>
      <w:r>
        <w:rPr>
          <w:rStyle w:val="Hyperlink2"/>
        </w:rPr>
        <w:t>Tecan</w:t>
      </w:r>
      <w:proofErr w:type="spellEnd"/>
      <w:r>
        <w:rPr>
          <w:rStyle w:val="Hyperlink2"/>
        </w:rPr>
        <w:t xml:space="preserve"> Sunrise plate reader, heated to 37° C. Plates were incubated for 24 hours with automatic optical density readings at 600 nm taken every 30 minutes. OD</w:t>
      </w:r>
      <w:r>
        <w:rPr>
          <w:rStyle w:val="NoneA"/>
          <w:rFonts w:ascii="Arial" w:hAnsi="Arial"/>
          <w:sz w:val="22"/>
          <w:szCs w:val="22"/>
          <w:vertAlign w:val="subscript"/>
        </w:rPr>
        <w:t>600</w:t>
      </w:r>
      <w:r>
        <w:rPr>
          <w:rStyle w:val="Hyperlink2"/>
        </w:rPr>
        <w:t xml:space="preserve"> values were normalized to readings from wells containing sterile media of the same type at equal time of incubation. Growth rates and other curve metrics were determined by differentiation analysis of the measured OD</w:t>
      </w:r>
      <w:r>
        <w:rPr>
          <w:rStyle w:val="NoneA"/>
          <w:rFonts w:ascii="Arial" w:hAnsi="Arial"/>
          <w:sz w:val="22"/>
          <w:szCs w:val="22"/>
          <w:vertAlign w:val="subscript"/>
        </w:rPr>
        <w:t>600</w:t>
      </w:r>
      <w:r>
        <w:rPr>
          <w:rStyle w:val="Hyperlink2"/>
        </w:rPr>
        <w:t xml:space="preserve"> over time in R to obtain the slope at each time point. Significant differences were determined by 2-way ANOVA with Holm-</w:t>
      </w:r>
      <w:proofErr w:type="spellStart"/>
      <w:r>
        <w:rPr>
          <w:rStyle w:val="Hyperlink2"/>
        </w:rPr>
        <w:t>Bonferroni</w:t>
      </w:r>
      <w:proofErr w:type="spellEnd"/>
      <w:r>
        <w:rPr>
          <w:rStyle w:val="Hyperlink2"/>
        </w:rPr>
        <w:t xml:space="preserve"> correction.</w:t>
      </w:r>
    </w:p>
    <w:p w14:paraId="48DFE0BE" w14:textId="77777777" w:rsidR="00E0179A" w:rsidRDefault="00E0179A">
      <w:pPr>
        <w:pStyle w:val="Default"/>
        <w:spacing w:line="480" w:lineRule="auto"/>
        <w:jc w:val="both"/>
        <w:rPr>
          <w:rFonts w:ascii="Arial" w:eastAsia="Arial" w:hAnsi="Arial" w:cs="Arial"/>
          <w:sz w:val="22"/>
          <w:szCs w:val="22"/>
        </w:rPr>
      </w:pPr>
    </w:p>
    <w:p w14:paraId="4FBDC2E5" w14:textId="77777777" w:rsidR="00E0179A" w:rsidRDefault="00DE694C">
      <w:pPr>
        <w:pStyle w:val="Textbody"/>
        <w:spacing w:line="480" w:lineRule="auto"/>
        <w:ind w:left="480" w:hanging="480"/>
        <w:jc w:val="both"/>
      </w:pPr>
      <w:r>
        <w:rPr>
          <w:rStyle w:val="NoneA"/>
          <w:rFonts w:ascii="Arial" w:hAnsi="Arial"/>
          <w:b/>
          <w:bCs/>
          <w:sz w:val="22"/>
          <w:szCs w:val="22"/>
        </w:rPr>
        <w:t>Figure Legends</w:t>
      </w:r>
    </w:p>
    <w:p w14:paraId="3DEABE48" w14:textId="77777777" w:rsidR="00E0179A" w:rsidRDefault="00DE694C">
      <w:pPr>
        <w:pStyle w:val="Default"/>
        <w:spacing w:line="480" w:lineRule="auto"/>
        <w:jc w:val="both"/>
      </w:pPr>
      <w:proofErr w:type="gramStart"/>
      <w:r>
        <w:rPr>
          <w:rStyle w:val="NoneA"/>
          <w:rFonts w:ascii="Arial" w:hAnsi="Arial"/>
          <w:b/>
          <w:bCs/>
          <w:sz w:val="22"/>
          <w:szCs w:val="22"/>
        </w:rPr>
        <w:t xml:space="preserve">Table 1 | Antibiotics used during </w:t>
      </w:r>
      <w:r>
        <w:rPr>
          <w:rStyle w:val="NoneA"/>
          <w:rFonts w:ascii="Arial" w:hAnsi="Arial"/>
          <w:b/>
          <w:bCs/>
          <w:i/>
          <w:iCs/>
          <w:sz w:val="22"/>
          <w:szCs w:val="22"/>
        </w:rPr>
        <w:t>C. difficile</w:t>
      </w:r>
      <w:r>
        <w:rPr>
          <w:rStyle w:val="NoneA"/>
          <w:rFonts w:ascii="Arial" w:hAnsi="Arial"/>
          <w:b/>
          <w:bCs/>
          <w:sz w:val="22"/>
          <w:szCs w:val="22"/>
        </w:rPr>
        <w:t xml:space="preserve"> infection models.</w:t>
      </w:r>
      <w:proofErr w:type="gramEnd"/>
    </w:p>
    <w:p w14:paraId="7192A9FE" w14:textId="77777777" w:rsidR="00E0179A" w:rsidRDefault="00E0179A">
      <w:pPr>
        <w:pStyle w:val="Default"/>
        <w:spacing w:line="480" w:lineRule="auto"/>
        <w:jc w:val="both"/>
        <w:rPr>
          <w:rFonts w:ascii="Arial" w:eastAsia="Arial" w:hAnsi="Arial" w:cs="Arial"/>
          <w:b/>
          <w:bCs/>
          <w:sz w:val="22"/>
          <w:szCs w:val="22"/>
        </w:rPr>
      </w:pPr>
    </w:p>
    <w:p w14:paraId="22906D50" w14:textId="77777777" w:rsidR="00E0179A" w:rsidRDefault="00DE694C">
      <w:pPr>
        <w:pStyle w:val="Default"/>
        <w:spacing w:line="480" w:lineRule="auto"/>
        <w:jc w:val="both"/>
      </w:pPr>
      <w:r>
        <w:rPr>
          <w:rStyle w:val="NoneA"/>
          <w:rFonts w:ascii="Arial" w:hAnsi="Arial"/>
          <w:b/>
          <w:bCs/>
          <w:sz w:val="22"/>
          <w:szCs w:val="22"/>
        </w:rPr>
        <w:t xml:space="preserve">Figure 1 | Experimental time lines for mouse model pretreatments and </w:t>
      </w:r>
      <w:r>
        <w:rPr>
          <w:rStyle w:val="NoneA"/>
          <w:rFonts w:ascii="Arial" w:hAnsi="Arial"/>
          <w:b/>
          <w:bCs/>
          <w:i/>
          <w:iCs/>
          <w:sz w:val="22"/>
          <w:szCs w:val="22"/>
        </w:rPr>
        <w:t>C. difficile</w:t>
      </w:r>
      <w:r>
        <w:rPr>
          <w:rStyle w:val="NoneA"/>
          <w:rFonts w:ascii="Arial" w:hAnsi="Arial"/>
          <w:b/>
          <w:bCs/>
          <w:sz w:val="22"/>
          <w:szCs w:val="22"/>
        </w:rPr>
        <w:t xml:space="preserve"> infection.</w:t>
      </w:r>
      <w:r>
        <w:rPr>
          <w:rStyle w:val="Hyperlink2"/>
        </w:rPr>
        <w:t xml:space="preserve"> Nine wild-type C57BL/6 mice were included in each pretreatment group. </w:t>
      </w:r>
      <w:r>
        <w:rPr>
          <w:rStyle w:val="NoneA"/>
          <w:rFonts w:ascii="Arial" w:hAnsi="Arial"/>
          <w:b/>
          <w:bCs/>
          <w:sz w:val="22"/>
          <w:szCs w:val="22"/>
        </w:rPr>
        <w:t>(a)</w:t>
      </w:r>
      <w:r>
        <w:rPr>
          <w:rStyle w:val="Hyperlink2"/>
        </w:rPr>
        <w:t xml:space="preserve"> Streptomycin or </w:t>
      </w:r>
      <w:r>
        <w:rPr>
          <w:rStyle w:val="NoneA"/>
          <w:rFonts w:ascii="Arial" w:hAnsi="Arial"/>
          <w:b/>
          <w:bCs/>
          <w:sz w:val="22"/>
          <w:szCs w:val="22"/>
        </w:rPr>
        <w:t>(b)</w:t>
      </w:r>
      <w:r>
        <w:rPr>
          <w:rStyle w:val="Hyperlink2"/>
        </w:rPr>
        <w:t xml:space="preserve"> cefoperazone administered </w:t>
      </w:r>
      <w:r>
        <w:rPr>
          <w:rStyle w:val="NoneA"/>
          <w:rFonts w:ascii="Arial" w:hAnsi="Arial"/>
          <w:i/>
          <w:iCs/>
          <w:sz w:val="22"/>
          <w:szCs w:val="22"/>
        </w:rPr>
        <w:t>ad libitum</w:t>
      </w:r>
      <w:r>
        <w:rPr>
          <w:rStyle w:val="Hyperlink2"/>
        </w:rPr>
        <w:t xml:space="preserve"> in drinking water for 5 days, with 2 days recovery with untreated drinking water before infection, </w:t>
      </w:r>
      <w:r>
        <w:rPr>
          <w:rStyle w:val="NoneA"/>
          <w:rFonts w:ascii="Arial" w:hAnsi="Arial"/>
          <w:b/>
          <w:bCs/>
          <w:sz w:val="22"/>
          <w:szCs w:val="22"/>
        </w:rPr>
        <w:t>(c)</w:t>
      </w:r>
      <w:r>
        <w:rPr>
          <w:rStyle w:val="Hyperlink2"/>
        </w:rPr>
        <w:t xml:space="preserve"> a single clindamycin </w:t>
      </w:r>
      <w:proofErr w:type="spellStart"/>
      <w:r>
        <w:rPr>
          <w:rStyle w:val="Hyperlink2"/>
        </w:rPr>
        <w:t>intraperitoneal</w:t>
      </w:r>
      <w:proofErr w:type="spellEnd"/>
      <w:r>
        <w:rPr>
          <w:rStyle w:val="Hyperlink2"/>
        </w:rPr>
        <w:t xml:space="preserve"> injection on Day -1 prior to infection, or </w:t>
      </w:r>
      <w:r>
        <w:rPr>
          <w:rStyle w:val="NoneA"/>
          <w:rFonts w:ascii="Arial" w:hAnsi="Arial"/>
          <w:b/>
          <w:bCs/>
          <w:sz w:val="22"/>
          <w:szCs w:val="22"/>
        </w:rPr>
        <w:t>(d)</w:t>
      </w:r>
      <w:r>
        <w:rPr>
          <w:rStyle w:val="Hyperlink2"/>
        </w:rPr>
        <w:t xml:space="preserve"> 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rStyle w:val="NoneA"/>
          <w:rFonts w:ascii="Arial" w:hAnsi="Arial"/>
          <w:sz w:val="22"/>
          <w:szCs w:val="22"/>
          <w:vertAlign w:val="superscript"/>
        </w:rPr>
        <w:t>3</w:t>
      </w:r>
      <w:r>
        <w:rPr>
          <w:rStyle w:val="Hyperlink2"/>
        </w:rPr>
        <w:t xml:space="preserve"> </w:t>
      </w:r>
      <w:r>
        <w:rPr>
          <w:rStyle w:val="NoneA"/>
          <w:rFonts w:ascii="Arial" w:hAnsi="Arial"/>
          <w:i/>
          <w:iCs/>
          <w:sz w:val="22"/>
          <w:szCs w:val="22"/>
        </w:rPr>
        <w:t>C. difficile</w:t>
      </w:r>
      <w:r>
        <w:rPr>
          <w:rStyle w:val="Hyperlink2"/>
        </w:rPr>
        <w:t xml:space="preserve"> str. 630 spores at the time of infection. Sacrifice and necropsy was done 18 hours post-challenge and cecal content was then collected.</w:t>
      </w:r>
    </w:p>
    <w:p w14:paraId="19BE493E" w14:textId="77777777" w:rsidR="00E0179A" w:rsidRDefault="00E0179A">
      <w:pPr>
        <w:pStyle w:val="Default"/>
        <w:spacing w:line="480" w:lineRule="auto"/>
        <w:jc w:val="both"/>
        <w:rPr>
          <w:rFonts w:ascii="Arial" w:eastAsia="Arial" w:hAnsi="Arial" w:cs="Arial"/>
          <w:b/>
          <w:bCs/>
          <w:sz w:val="22"/>
          <w:szCs w:val="22"/>
        </w:rPr>
      </w:pPr>
    </w:p>
    <w:p w14:paraId="340C8553" w14:textId="77777777" w:rsidR="00E0179A" w:rsidRDefault="00DE694C">
      <w:pPr>
        <w:pStyle w:val="Default"/>
        <w:spacing w:line="480" w:lineRule="auto"/>
        <w:jc w:val="both"/>
      </w:pPr>
      <w:proofErr w:type="gramStart"/>
      <w:r>
        <w:rPr>
          <w:rStyle w:val="NoneA"/>
          <w:rFonts w:ascii="Arial" w:hAnsi="Arial"/>
          <w:b/>
          <w:bCs/>
          <w:sz w:val="22"/>
          <w:szCs w:val="22"/>
        </w:rPr>
        <w:t xml:space="preserve">Figure 2 | </w:t>
      </w:r>
      <w:r>
        <w:rPr>
          <w:rStyle w:val="NoneA"/>
          <w:rFonts w:ascii="Arial" w:hAnsi="Arial"/>
          <w:b/>
          <w:bCs/>
          <w:i/>
          <w:iCs/>
          <w:sz w:val="22"/>
          <w:szCs w:val="22"/>
        </w:rPr>
        <w:t>C. difficile</w:t>
      </w:r>
      <w:r>
        <w:rPr>
          <w:rStyle w:val="NoneA"/>
          <w:rFonts w:ascii="Arial" w:hAnsi="Arial"/>
          <w:b/>
          <w:bCs/>
          <w:sz w:val="22"/>
          <w:szCs w:val="22"/>
        </w:rPr>
        <w:t xml:space="preserve"> sporulation and toxin activity quantification after 18 hours of infection.</w:t>
      </w:r>
      <w:proofErr w:type="gramEnd"/>
      <w:r>
        <w:rPr>
          <w:rStyle w:val="NoneA"/>
          <w:rFonts w:ascii="Arial" w:hAnsi="Arial"/>
          <w:b/>
          <w:bCs/>
          <w:sz w:val="22"/>
          <w:szCs w:val="22"/>
        </w:rPr>
        <w:t xml:space="preserve"> (a)</w:t>
      </w:r>
      <w:r>
        <w:rPr>
          <w:rStyle w:val="Hyperlink2"/>
        </w:rPr>
        <w:t xml:space="preserve"> Vegetative </w:t>
      </w:r>
      <w:r>
        <w:rPr>
          <w:rStyle w:val="NoneA"/>
          <w:rFonts w:ascii="Arial" w:hAnsi="Arial"/>
          <w:i/>
          <w:iCs/>
          <w:sz w:val="22"/>
          <w:szCs w:val="22"/>
        </w:rPr>
        <w:t>C. difficile</w:t>
      </w:r>
      <w:r>
        <w:rPr>
          <w:rStyle w:val="Hyperlink2"/>
        </w:rPr>
        <w:t xml:space="preserve"> </w:t>
      </w:r>
      <w:proofErr w:type="spellStart"/>
      <w:r>
        <w:rPr>
          <w:rStyle w:val="Hyperlink2"/>
        </w:rPr>
        <w:t>c.f.u</w:t>
      </w:r>
      <w:proofErr w:type="spellEnd"/>
      <w:r>
        <w:rPr>
          <w:rStyle w:val="Hyperlink2"/>
        </w:rPr>
        <w:t xml:space="preserve">. </w:t>
      </w:r>
      <w:proofErr w:type="gramStart"/>
      <w:r>
        <w:rPr>
          <w:rStyle w:val="Hyperlink2"/>
        </w:rPr>
        <w:t>per</w:t>
      </w:r>
      <w:proofErr w:type="gramEnd"/>
      <w:r>
        <w:rPr>
          <w:rStyle w:val="Hyperlink2"/>
        </w:rPr>
        <w:t xml:space="preserve"> gram of cecal content (n=9 mice per group). No significant differences were observed in between any group colonized by </w:t>
      </w:r>
      <w:r>
        <w:rPr>
          <w:rStyle w:val="NoneA"/>
          <w:rFonts w:ascii="Arial" w:hAnsi="Arial"/>
          <w:i/>
          <w:iCs/>
          <w:sz w:val="22"/>
          <w:szCs w:val="22"/>
        </w:rPr>
        <w:t>C. difficile</w:t>
      </w:r>
      <w:r>
        <w:rPr>
          <w:rStyle w:val="Hyperlink2"/>
        </w:rPr>
        <w:t xml:space="preserve">.  </w:t>
      </w:r>
      <w:r>
        <w:rPr>
          <w:rStyle w:val="NoneA"/>
          <w:rFonts w:ascii="Arial" w:hAnsi="Arial"/>
          <w:b/>
          <w:bCs/>
          <w:sz w:val="22"/>
          <w:szCs w:val="22"/>
        </w:rPr>
        <w:t xml:space="preserve">(b) </w:t>
      </w:r>
      <w:r>
        <w:rPr>
          <w:rStyle w:val="NoneA"/>
          <w:rFonts w:ascii="Arial" w:hAnsi="Arial"/>
          <w:i/>
          <w:iCs/>
          <w:sz w:val="22"/>
          <w:szCs w:val="22"/>
        </w:rPr>
        <w:t>C. difficile</w:t>
      </w:r>
      <w:r>
        <w:rPr>
          <w:rStyle w:val="Hyperlink2"/>
        </w:rPr>
        <w:t xml:space="preserve"> spore </w:t>
      </w:r>
      <w:proofErr w:type="spellStart"/>
      <w:r>
        <w:rPr>
          <w:rStyle w:val="Hyperlink2"/>
        </w:rPr>
        <w:t>c.f.u</w:t>
      </w:r>
      <w:proofErr w:type="spellEnd"/>
      <w:r>
        <w:rPr>
          <w:rStyle w:val="Hyperlink2"/>
        </w:rPr>
        <w:t xml:space="preserve">. </w:t>
      </w:r>
      <w:proofErr w:type="gramStart"/>
      <w:r>
        <w:rPr>
          <w:rStyle w:val="Hyperlink2"/>
        </w:rPr>
        <w:t>per</w:t>
      </w:r>
      <w:proofErr w:type="gramEnd"/>
      <w:r>
        <w:rPr>
          <w:rStyle w:val="Hyperlink2"/>
        </w:rPr>
        <w:t xml:space="preserve"> gram of cecal content. Significantly more spores were detectable in GF mice compared to any of the antibiotic-treated SPF groups (</w:t>
      </w:r>
      <w:r>
        <w:rPr>
          <w:rStyle w:val="NoneA"/>
          <w:rFonts w:ascii="Arial" w:hAnsi="Arial"/>
          <w:i/>
          <w:iCs/>
          <w:sz w:val="22"/>
          <w:szCs w:val="22"/>
        </w:rPr>
        <w:t>P</w:t>
      </w:r>
      <w:r>
        <w:rPr>
          <w:rStyle w:val="Hyperlink2"/>
        </w:rPr>
        <w:t xml:space="preserve"> &lt; 0.05). </w:t>
      </w:r>
      <w:r>
        <w:rPr>
          <w:rStyle w:val="NoneA"/>
          <w:rFonts w:ascii="Arial" w:hAnsi="Arial"/>
          <w:b/>
          <w:bCs/>
          <w:sz w:val="22"/>
          <w:szCs w:val="22"/>
        </w:rPr>
        <w:t>(c)</w:t>
      </w:r>
      <w:r>
        <w:rPr>
          <w:rStyle w:val="Hyperlink2"/>
        </w:rPr>
        <w:t xml:space="preserve"> Toxin titer from cecal content measured by activity in Vero cell rounding assay (n=9 mice per group). Reported values are the log10 transformed reciprocal dilution factor of the most dilute well in which cell rounding was observed. GF mice also displayed significantly more toxin activity than all other groups (</w:t>
      </w:r>
      <w:r>
        <w:rPr>
          <w:rStyle w:val="NoneA"/>
          <w:rFonts w:ascii="Arial" w:hAnsi="Arial"/>
          <w:i/>
          <w:iCs/>
          <w:sz w:val="22"/>
          <w:szCs w:val="22"/>
        </w:rPr>
        <w:t>P</w:t>
      </w:r>
      <w:r>
        <w:rPr>
          <w:rStyle w:val="Hyperlink2"/>
        </w:rPr>
        <w:t xml:space="preserve"> &lt; 0.05). UD* in </w:t>
      </w:r>
      <w:proofErr w:type="spellStart"/>
      <w:r>
        <w:rPr>
          <w:rStyle w:val="NoneA"/>
          <w:rFonts w:ascii="Arial" w:hAnsi="Arial"/>
          <w:b/>
          <w:bCs/>
          <w:sz w:val="22"/>
          <w:szCs w:val="22"/>
        </w:rPr>
        <w:t>a</w:t>
      </w:r>
      <w:proofErr w:type="gramStart"/>
      <w:r>
        <w:rPr>
          <w:rStyle w:val="Hyperlink2"/>
        </w:rPr>
        <w:t>,</w:t>
      </w:r>
      <w:r>
        <w:rPr>
          <w:rStyle w:val="NoneA"/>
          <w:rFonts w:ascii="Arial" w:hAnsi="Arial"/>
          <w:b/>
          <w:bCs/>
          <w:sz w:val="22"/>
          <w:szCs w:val="22"/>
        </w:rPr>
        <w:t>b</w:t>
      </w:r>
      <w:r>
        <w:rPr>
          <w:rStyle w:val="Hyperlink2"/>
        </w:rPr>
        <w:t>,</w:t>
      </w:r>
      <w:r>
        <w:rPr>
          <w:rStyle w:val="NoneA"/>
          <w:rFonts w:ascii="Arial" w:hAnsi="Arial"/>
          <w:b/>
          <w:bCs/>
          <w:sz w:val="22"/>
          <w:szCs w:val="22"/>
        </w:rPr>
        <w:t>c</w:t>
      </w:r>
      <w:proofErr w:type="spellEnd"/>
      <w:proofErr w:type="gramEnd"/>
      <w:r>
        <w:rPr>
          <w:rStyle w:val="Hyperlink2"/>
        </w:rPr>
        <w:t xml:space="preserve"> indicate that all points in this groups were undetectable and are significantly different from all other groups in each assay (</w:t>
      </w:r>
      <w:r>
        <w:rPr>
          <w:rStyle w:val="NoneA"/>
          <w:rFonts w:ascii="Arial" w:hAnsi="Arial"/>
          <w:i/>
          <w:iCs/>
          <w:sz w:val="22"/>
          <w:szCs w:val="22"/>
        </w:rPr>
        <w:t>P</w:t>
      </w:r>
      <w:r>
        <w:rPr>
          <w:rStyle w:val="Hyperlink2"/>
        </w:rPr>
        <w:t xml:space="preserve"> &lt;&lt; 0.01). Median values are shown for each group with significant differences calculated using Wilcoxon rank-sum test with the Holm-</w:t>
      </w:r>
      <w:proofErr w:type="spellStart"/>
      <w:r>
        <w:rPr>
          <w:rStyle w:val="Hyperlink2"/>
        </w:rPr>
        <w:t>Bonferroni</w:t>
      </w:r>
      <w:proofErr w:type="spellEnd"/>
      <w:r>
        <w:rPr>
          <w:rStyle w:val="Hyperlink2"/>
        </w:rPr>
        <w:t xml:space="preserve"> correction. Dotted lines denote the limit of detection for both assays, and differences were calculated using </w:t>
      </w:r>
      <w:proofErr w:type="gramStart"/>
      <w:r>
        <w:rPr>
          <w:rStyle w:val="Hyperlink2"/>
        </w:rPr>
        <w:t>the this</w:t>
      </w:r>
      <w:proofErr w:type="gramEnd"/>
      <w:r>
        <w:rPr>
          <w:rStyle w:val="Hyperlink2"/>
        </w:rPr>
        <w:t xml:space="preserve"> value. Undetectable points are shown just below the limit of detection for clarity.</w:t>
      </w:r>
    </w:p>
    <w:p w14:paraId="5F6384A9" w14:textId="77777777" w:rsidR="00E0179A" w:rsidRDefault="00E0179A">
      <w:pPr>
        <w:pStyle w:val="Default"/>
        <w:spacing w:line="480" w:lineRule="auto"/>
        <w:jc w:val="both"/>
      </w:pPr>
    </w:p>
    <w:p w14:paraId="07E53A7D" w14:textId="77777777" w:rsidR="00E0179A" w:rsidRDefault="00DE694C">
      <w:pPr>
        <w:pStyle w:val="Default"/>
        <w:spacing w:line="480" w:lineRule="auto"/>
        <w:jc w:val="both"/>
      </w:pPr>
      <w:r>
        <w:rPr>
          <w:rStyle w:val="NoneA"/>
          <w:rFonts w:ascii="Arial" w:hAnsi="Arial"/>
          <w:b/>
          <w:bCs/>
          <w:sz w:val="22"/>
          <w:szCs w:val="22"/>
        </w:rPr>
        <w:t xml:space="preserve">Figure 3 | Select </w:t>
      </w:r>
      <w:r>
        <w:rPr>
          <w:rStyle w:val="NoneA"/>
          <w:rFonts w:ascii="Arial" w:hAnsi="Arial"/>
          <w:b/>
          <w:bCs/>
          <w:i/>
          <w:iCs/>
          <w:sz w:val="22"/>
          <w:szCs w:val="22"/>
        </w:rPr>
        <w:t>C. difficile</w:t>
      </w:r>
      <w:r>
        <w:rPr>
          <w:rStyle w:val="NoneA"/>
          <w:rFonts w:ascii="Arial" w:hAnsi="Arial"/>
          <w:b/>
          <w:bCs/>
          <w:sz w:val="22"/>
          <w:szCs w:val="22"/>
        </w:rPr>
        <w:t xml:space="preserve"> gene set expression compared between treatment group. </w:t>
      </w:r>
      <w:r>
        <w:rPr>
          <w:rStyle w:val="Hyperlink2"/>
        </w:rPr>
        <w:t xml:space="preserve">Relative abundances of rarefied transcript data for each gene from pooled transcriptomic sequencing of </w:t>
      </w:r>
      <w:r>
        <w:rPr>
          <w:rStyle w:val="NoneA"/>
          <w:rFonts w:ascii="Arial" w:hAnsi="Arial"/>
          <w:i/>
          <w:iCs/>
          <w:sz w:val="22"/>
          <w:szCs w:val="22"/>
        </w:rPr>
        <w:t>C. difficile</w:t>
      </w:r>
      <w:r>
        <w:rPr>
          <w:rStyle w:val="Hyperlink2"/>
        </w:rPr>
        <w:t xml:space="preserve"> in each condition. </w:t>
      </w:r>
      <w:r>
        <w:rPr>
          <w:rStyle w:val="NoneA"/>
          <w:rFonts w:ascii="Arial" w:hAnsi="Arial"/>
          <w:b/>
          <w:bCs/>
          <w:sz w:val="22"/>
          <w:szCs w:val="22"/>
        </w:rPr>
        <w:t>(a)</w:t>
      </w:r>
      <w:r>
        <w:rPr>
          <w:rStyle w:val="Hyperlink2"/>
        </w:rPr>
        <w:t xml:space="preserve"> Select genes from the </w:t>
      </w:r>
      <w:r>
        <w:rPr>
          <w:rStyle w:val="NoneA"/>
          <w:rFonts w:ascii="Arial" w:hAnsi="Arial"/>
          <w:i/>
          <w:iCs/>
          <w:sz w:val="22"/>
          <w:szCs w:val="22"/>
        </w:rPr>
        <w:t>C. difficile</w:t>
      </w:r>
      <w:r>
        <w:rPr>
          <w:rStyle w:val="Hyperlink2"/>
        </w:rPr>
        <w:t xml:space="preserve"> sporulation pathway with the greatest variation in expression between the conditions tested. </w:t>
      </w:r>
      <w:r>
        <w:rPr>
          <w:rStyle w:val="NoneA"/>
          <w:rFonts w:ascii="Arial" w:hAnsi="Arial"/>
          <w:b/>
          <w:bCs/>
          <w:sz w:val="22"/>
          <w:szCs w:val="22"/>
        </w:rPr>
        <w:t>(b)</w:t>
      </w:r>
      <w:r>
        <w:rPr>
          <w:rStyle w:val="Hyperlink2"/>
        </w:rPr>
        <w:t xml:space="preserve"> Genes for effector proteins included in the </w:t>
      </w:r>
      <w:r>
        <w:rPr>
          <w:rStyle w:val="NoneA"/>
          <w:rFonts w:ascii="Arial" w:hAnsi="Arial"/>
          <w:i/>
          <w:iCs/>
          <w:sz w:val="22"/>
          <w:szCs w:val="22"/>
        </w:rPr>
        <w:t>C. difficile</w:t>
      </w:r>
      <w:r>
        <w:rPr>
          <w:rStyle w:val="Hyperlink2"/>
        </w:rPr>
        <w:t xml:space="preserve"> pathogenicity locus. </w:t>
      </w:r>
      <w:r>
        <w:rPr>
          <w:rStyle w:val="NoneA"/>
          <w:rFonts w:ascii="Arial" w:hAnsi="Arial"/>
          <w:b/>
          <w:bCs/>
          <w:sz w:val="22"/>
          <w:szCs w:val="22"/>
        </w:rPr>
        <w:t>(c)</w:t>
      </w:r>
      <w:r>
        <w:rPr>
          <w:rStyle w:val="Hyperlink2"/>
        </w:rPr>
        <w:t xml:space="preserve"> Genes that have been associated with quorum sensing in </w:t>
      </w:r>
      <w:r>
        <w:rPr>
          <w:rStyle w:val="NoneA"/>
          <w:rFonts w:ascii="Arial" w:hAnsi="Arial"/>
          <w:i/>
          <w:iCs/>
          <w:sz w:val="22"/>
          <w:szCs w:val="22"/>
        </w:rPr>
        <w:t>C. difficile</w:t>
      </w:r>
      <w:r>
        <w:rPr>
          <w:rStyle w:val="Hyperlink2"/>
        </w:rPr>
        <w:t xml:space="preserve">. </w:t>
      </w:r>
      <w:r>
        <w:rPr>
          <w:rStyle w:val="NoneA"/>
          <w:rFonts w:ascii="Arial" w:hAnsi="Arial"/>
          <w:b/>
          <w:bCs/>
          <w:sz w:val="22"/>
          <w:szCs w:val="22"/>
        </w:rPr>
        <w:t>(d)</w:t>
      </w:r>
      <w:r>
        <w:rPr>
          <w:rStyle w:val="Hyperlink2"/>
        </w:rPr>
        <w:t xml:space="preserve"> Select sigma factors which expression/activity is under the control of environment nutrient concentrations. Relative abundances were calculated from the total expression within each treatment group for all genes shown in </w:t>
      </w:r>
      <w:r>
        <w:rPr>
          <w:rStyle w:val="NoneA"/>
          <w:rFonts w:ascii="Arial" w:hAnsi="Arial"/>
          <w:b/>
          <w:bCs/>
          <w:sz w:val="22"/>
          <w:szCs w:val="22"/>
        </w:rPr>
        <w:t xml:space="preserve">a </w:t>
      </w:r>
      <w:r>
        <w:rPr>
          <w:rStyle w:val="Hyperlink2"/>
        </w:rPr>
        <w:t xml:space="preserve">- </w:t>
      </w:r>
      <w:r>
        <w:rPr>
          <w:rStyle w:val="NoneA"/>
          <w:rFonts w:ascii="Arial" w:hAnsi="Arial"/>
          <w:b/>
          <w:bCs/>
          <w:sz w:val="22"/>
          <w:szCs w:val="22"/>
        </w:rPr>
        <w:t>d</w:t>
      </w:r>
      <w:r>
        <w:rPr>
          <w:rStyle w:val="Hyperlink2"/>
        </w:rPr>
        <w:t>. UD indicates genes from which transcript was undetectable.</w:t>
      </w:r>
    </w:p>
    <w:p w14:paraId="000180E4" w14:textId="77777777" w:rsidR="00E0179A" w:rsidRDefault="00E0179A">
      <w:pPr>
        <w:pStyle w:val="Default"/>
        <w:spacing w:line="480" w:lineRule="auto"/>
        <w:jc w:val="both"/>
        <w:rPr>
          <w:rFonts w:ascii="Arial" w:eastAsia="Arial" w:hAnsi="Arial" w:cs="Arial"/>
          <w:sz w:val="22"/>
          <w:szCs w:val="22"/>
        </w:rPr>
      </w:pPr>
    </w:p>
    <w:p w14:paraId="54BA5623" w14:textId="77777777" w:rsidR="00E0179A" w:rsidRDefault="00DE694C">
      <w:pPr>
        <w:pStyle w:val="Default"/>
        <w:spacing w:line="480" w:lineRule="auto"/>
        <w:jc w:val="both"/>
      </w:pPr>
      <w:r>
        <w:rPr>
          <w:rStyle w:val="NoneA"/>
          <w:rFonts w:ascii="Arial" w:hAnsi="Arial"/>
          <w:b/>
          <w:bCs/>
          <w:sz w:val="22"/>
          <w:szCs w:val="22"/>
        </w:rPr>
        <w:t xml:space="preserve">Figure 4 | </w:t>
      </w:r>
      <w:r>
        <w:rPr>
          <w:rStyle w:val="NoneA"/>
          <w:rFonts w:ascii="Arial" w:hAnsi="Arial"/>
          <w:b/>
          <w:bCs/>
          <w:i/>
          <w:iCs/>
          <w:sz w:val="22"/>
          <w:szCs w:val="22"/>
        </w:rPr>
        <w:t>C. difficile</w:t>
      </w:r>
      <w:r>
        <w:rPr>
          <w:rStyle w:val="NoneA"/>
          <w:rFonts w:ascii="Arial" w:hAnsi="Arial"/>
          <w:b/>
          <w:bCs/>
          <w:sz w:val="22"/>
          <w:szCs w:val="22"/>
        </w:rPr>
        <w:t xml:space="preserve"> expression of gene sets for alternative carbon metabolism across antibiotic pretreatments. </w:t>
      </w:r>
      <w:r>
        <w:rPr>
          <w:rStyle w:val="Hyperlink2"/>
        </w:rPr>
        <w:t xml:space="preserve">Ternary plot of all genes with </w:t>
      </w:r>
      <w:proofErr w:type="spellStart"/>
      <w:r>
        <w:rPr>
          <w:rStyle w:val="Hyperlink2"/>
        </w:rPr>
        <w:t>with</w:t>
      </w:r>
      <w:proofErr w:type="spellEnd"/>
      <w:r>
        <w:rPr>
          <w:rStyle w:val="Hyperlink2"/>
        </w:rPr>
        <w:t xml:space="preserve"> any transcripts mapping to them are included. Mapped transcript counts again were iteratively rarefied and the median expression of each gene was used. Each point represents a unique gene from the annotated genome of </w:t>
      </w:r>
      <w:r>
        <w:rPr>
          <w:rStyle w:val="NoneA"/>
          <w:rFonts w:ascii="Arial" w:hAnsi="Arial"/>
          <w:i/>
          <w:iCs/>
          <w:sz w:val="22"/>
          <w:szCs w:val="22"/>
        </w:rPr>
        <w:t>C. difficile</w:t>
      </w:r>
      <w:r>
        <w:rPr>
          <w:rStyle w:val="Hyperlink2"/>
        </w:rPr>
        <w:t xml:space="preserve"> str. 630 with position reflecting the ratio of transcription for that gene in all three antibiotic pretreatments. Coordinates for each gene are determined based on their relative abundance across each of the antibiotic treatment. The more over-represented transcription of a gene is in a single condition, the more it is placed near the corner corresponding to that treatment. Points placed near the center have equal expression in each of the conditions </w:t>
      </w:r>
      <w:proofErr w:type="gramStart"/>
      <w:r>
        <w:rPr>
          <w:rStyle w:val="Hyperlink2"/>
        </w:rPr>
        <w:t>measured,</w:t>
      </w:r>
      <w:proofErr w:type="gramEnd"/>
      <w:r>
        <w:rPr>
          <w:rStyle w:val="Hyperlink2"/>
        </w:rPr>
        <w:t xml:space="preserve"> conversely those genes toward the sides and corners are overrepresented in the associated group. Colored points within each gene set are sized relative to the greatest transcript abundance among the three conditions. </w:t>
      </w:r>
      <w:r>
        <w:rPr>
          <w:rStyle w:val="NoneA"/>
          <w:rFonts w:ascii="Arial" w:hAnsi="Arial"/>
          <w:b/>
          <w:bCs/>
          <w:sz w:val="22"/>
          <w:szCs w:val="22"/>
        </w:rPr>
        <w:t xml:space="preserve">(a) </w:t>
      </w:r>
      <w:r>
        <w:rPr>
          <w:rStyle w:val="Hyperlink2"/>
        </w:rPr>
        <w:t xml:space="preserve">Point sizes were determined based on the expression from the condition with the highest value for each gene. Highest overall expression across all experimental groups was seen in genes associated with </w:t>
      </w:r>
      <w:proofErr w:type="spellStart"/>
      <w:r>
        <w:rPr>
          <w:rStyle w:val="Hyperlink2"/>
        </w:rPr>
        <w:t>Stickland</w:t>
      </w:r>
      <w:proofErr w:type="spellEnd"/>
      <w:r>
        <w:rPr>
          <w:rStyle w:val="Hyperlink2"/>
        </w:rPr>
        <w:t xml:space="preserve"> (amino acid) fermentation. </w:t>
      </w:r>
      <w:r>
        <w:rPr>
          <w:rStyle w:val="NoneA"/>
          <w:rFonts w:ascii="Arial" w:hAnsi="Arial"/>
          <w:b/>
          <w:bCs/>
          <w:sz w:val="22"/>
          <w:szCs w:val="22"/>
        </w:rPr>
        <w:t>(</w:t>
      </w:r>
      <w:proofErr w:type="gramStart"/>
      <w:r>
        <w:rPr>
          <w:rStyle w:val="NoneA"/>
          <w:rFonts w:ascii="Arial" w:hAnsi="Arial"/>
          <w:b/>
          <w:bCs/>
          <w:sz w:val="22"/>
          <w:szCs w:val="22"/>
        </w:rPr>
        <w:t>b</w:t>
      </w:r>
      <w:proofErr w:type="gramEnd"/>
      <w:r>
        <w:rPr>
          <w:rStyle w:val="NoneA"/>
          <w:rFonts w:ascii="Arial" w:hAnsi="Arial"/>
          <w:b/>
          <w:bCs/>
          <w:sz w:val="22"/>
          <w:szCs w:val="22"/>
        </w:rPr>
        <w:t xml:space="preserve"> </w:t>
      </w:r>
      <w:r>
        <w:rPr>
          <w:rStyle w:val="Hyperlink2"/>
        </w:rPr>
        <w:t>–</w:t>
      </w:r>
      <w:r>
        <w:rPr>
          <w:rStyle w:val="NoneA"/>
          <w:rFonts w:ascii="Arial" w:hAnsi="Arial"/>
          <w:b/>
          <w:bCs/>
          <w:sz w:val="22"/>
          <w:szCs w:val="22"/>
        </w:rPr>
        <w:t xml:space="preserve"> </w:t>
      </w:r>
      <w:proofErr w:type="spellStart"/>
      <w:r>
        <w:rPr>
          <w:rStyle w:val="NoneA"/>
          <w:rFonts w:ascii="Arial" w:hAnsi="Arial"/>
          <w:b/>
          <w:bCs/>
          <w:sz w:val="22"/>
          <w:szCs w:val="22"/>
        </w:rPr>
        <w:t>i</w:t>
      </w:r>
      <w:proofErr w:type="spellEnd"/>
      <w:r>
        <w:rPr>
          <w:rStyle w:val="NoneA"/>
          <w:rFonts w:ascii="Arial" w:hAnsi="Arial"/>
          <w:b/>
          <w:bCs/>
          <w:sz w:val="22"/>
          <w:szCs w:val="22"/>
        </w:rPr>
        <w:t xml:space="preserve">) </w:t>
      </w:r>
      <w:r>
        <w:rPr>
          <w:rStyle w:val="Hyperlink2"/>
        </w:rPr>
        <w:t xml:space="preserve">Groups from </w:t>
      </w:r>
      <w:proofErr w:type="gramStart"/>
      <w:r>
        <w:rPr>
          <w:rStyle w:val="NoneA"/>
          <w:rFonts w:ascii="Arial" w:hAnsi="Arial"/>
          <w:b/>
          <w:bCs/>
          <w:sz w:val="22"/>
          <w:szCs w:val="22"/>
        </w:rPr>
        <w:t>a</w:t>
      </w:r>
      <w:proofErr w:type="gramEnd"/>
      <w:r>
        <w:rPr>
          <w:rStyle w:val="Hyperlink2"/>
        </w:rPr>
        <w:t xml:space="preserve"> are also plotted separately in without size differences for </w:t>
      </w:r>
      <w:proofErr w:type="spellStart"/>
      <w:r>
        <w:rPr>
          <w:rStyle w:val="Hyperlink2"/>
        </w:rPr>
        <w:t>calrity</w:t>
      </w:r>
      <w:proofErr w:type="spellEnd"/>
      <w:r>
        <w:rPr>
          <w:rStyle w:val="Hyperlink2"/>
        </w:rPr>
        <w:t>. Genes included in each group and transcript abundances can be found in Table S2. Like-colored asterisks refer to groups that display significantly different distributions by 2-way MANOVA (</w:t>
      </w:r>
      <w:r>
        <w:rPr>
          <w:rStyle w:val="NoneA"/>
          <w:rFonts w:ascii="Arial" w:hAnsi="Arial"/>
          <w:i/>
          <w:iCs/>
          <w:sz w:val="22"/>
          <w:szCs w:val="22"/>
        </w:rPr>
        <w:t>P</w:t>
      </w:r>
      <w:r>
        <w:rPr>
          <w:rStyle w:val="Hyperlink2"/>
        </w:rPr>
        <w:t xml:space="preserve"> &lt; 0.05).</w:t>
      </w:r>
    </w:p>
    <w:p w14:paraId="0B87561C" w14:textId="77777777" w:rsidR="00E0179A" w:rsidRDefault="00E0179A">
      <w:pPr>
        <w:pStyle w:val="Default"/>
        <w:spacing w:line="480" w:lineRule="auto"/>
        <w:jc w:val="both"/>
        <w:rPr>
          <w:sz w:val="22"/>
          <w:szCs w:val="22"/>
        </w:rPr>
      </w:pPr>
    </w:p>
    <w:p w14:paraId="61FF25E5"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proofErr w:type="gramStart"/>
      <w:r>
        <w:rPr>
          <w:rStyle w:val="NoneA"/>
          <w:rFonts w:ascii="Arial" w:hAnsi="Arial"/>
          <w:b/>
          <w:bCs/>
          <w:sz w:val="22"/>
          <w:szCs w:val="22"/>
        </w:rPr>
        <w:t xml:space="preserve">Figure 5 | Genome-scale bipartite metabolic modeling results using the transcriptome of </w:t>
      </w:r>
      <w:r>
        <w:rPr>
          <w:rStyle w:val="NoneA"/>
          <w:rFonts w:ascii="Arial" w:hAnsi="Arial"/>
          <w:b/>
          <w:bCs/>
          <w:i/>
          <w:iCs/>
          <w:sz w:val="22"/>
          <w:szCs w:val="22"/>
          <w:lang w:val="it-IT"/>
        </w:rPr>
        <w:t>C. di</w:t>
      </w:r>
      <w:r>
        <w:rPr>
          <w:rStyle w:val="NoneA"/>
          <w:rFonts w:ascii="Arial" w:hAnsi="Arial"/>
          <w:b/>
          <w:bCs/>
          <w:i/>
          <w:iCs/>
          <w:sz w:val="22"/>
          <w:szCs w:val="22"/>
          <w:lang w:val="it-IT"/>
        </w:rPr>
        <w:t>f</w:t>
      </w:r>
      <w:r>
        <w:rPr>
          <w:rStyle w:val="NoneA"/>
          <w:rFonts w:ascii="Arial" w:hAnsi="Arial"/>
          <w:b/>
          <w:bCs/>
          <w:i/>
          <w:iCs/>
          <w:sz w:val="22"/>
          <w:szCs w:val="22"/>
          <w:lang w:val="it-IT"/>
        </w:rPr>
        <w:t>ficile</w:t>
      </w:r>
      <w:r>
        <w:rPr>
          <w:rStyle w:val="NoneA"/>
          <w:rFonts w:ascii="Arial" w:hAnsi="Arial"/>
          <w:b/>
          <w:bCs/>
          <w:sz w:val="22"/>
          <w:szCs w:val="22"/>
        </w:rPr>
        <w:t xml:space="preserve"> str. 630 in each colonized environment.</w:t>
      </w:r>
      <w:proofErr w:type="gramEnd"/>
      <w:r>
        <w:rPr>
          <w:rStyle w:val="NoneA"/>
          <w:rFonts w:ascii="Arial" w:hAnsi="Arial"/>
          <w:b/>
          <w:bCs/>
          <w:sz w:val="22"/>
          <w:szCs w:val="22"/>
        </w:rPr>
        <w:t xml:space="preserve"> (a) </w:t>
      </w:r>
      <w:r>
        <w:rPr>
          <w:rStyle w:val="NoneA"/>
          <w:rFonts w:ascii="Arial" w:hAnsi="Arial"/>
          <w:sz w:val="22"/>
          <w:szCs w:val="22"/>
        </w:rPr>
        <w:t xml:space="preserve">Example of metabolite importance calculation along with the largest component from the bipartite genome-scale metabolic model of </w:t>
      </w:r>
      <w:r>
        <w:rPr>
          <w:rStyle w:val="NoneA"/>
          <w:rFonts w:ascii="Arial" w:hAnsi="Arial"/>
          <w:i/>
          <w:iCs/>
          <w:sz w:val="22"/>
          <w:szCs w:val="22"/>
          <w:lang w:val="it-IT"/>
        </w:rPr>
        <w:t>C. difficile</w:t>
      </w:r>
      <w:r>
        <w:rPr>
          <w:rStyle w:val="NoneA"/>
          <w:rFonts w:ascii="Arial" w:hAnsi="Arial"/>
          <w:sz w:val="22"/>
          <w:szCs w:val="22"/>
        </w:rPr>
        <w:t xml:space="preserve"> str. 630. This portion of the graph includes 1070 nodes (404 enzymes and 666 metabolites), with 2000 directed edges connecting them. The size of enzyme nodes is relative to the number of normalized reads mapping to genes from </w:t>
      </w:r>
      <w:r>
        <w:rPr>
          <w:rStyle w:val="NoneA"/>
          <w:rFonts w:ascii="Arial" w:hAnsi="Arial"/>
          <w:i/>
          <w:iCs/>
          <w:sz w:val="22"/>
          <w:szCs w:val="22"/>
          <w:lang w:val="it-IT"/>
        </w:rPr>
        <w:t>C. difficile</w:t>
      </w:r>
      <w:r>
        <w:rPr>
          <w:rStyle w:val="NoneA"/>
          <w:rFonts w:ascii="Arial" w:hAnsi="Arial"/>
          <w:sz w:val="22"/>
          <w:szCs w:val="22"/>
        </w:rPr>
        <w:t xml:space="preserve"> str. 630 during </w:t>
      </w:r>
      <w:r>
        <w:rPr>
          <w:rStyle w:val="NoneA"/>
          <w:rFonts w:ascii="Arial" w:hAnsi="Arial"/>
          <w:i/>
          <w:iCs/>
          <w:sz w:val="22"/>
          <w:szCs w:val="22"/>
        </w:rPr>
        <w:t>in vitro</w:t>
      </w:r>
      <w:r>
        <w:rPr>
          <w:rStyle w:val="NoneA"/>
          <w:rFonts w:ascii="Arial" w:hAnsi="Arial"/>
          <w:sz w:val="22"/>
          <w:szCs w:val="22"/>
        </w:rPr>
        <w:t xml:space="preserve"> growth using D-glucose. The expanded window displays metabolite importance algorithm and an example of a single importance calculation based on local gene transcription. </w:t>
      </w:r>
      <w:r>
        <w:rPr>
          <w:rStyle w:val="NoneA"/>
          <w:rFonts w:ascii="Arial" w:hAnsi="Arial"/>
          <w:b/>
          <w:bCs/>
          <w:sz w:val="22"/>
          <w:szCs w:val="22"/>
        </w:rPr>
        <w:t>(b)</w:t>
      </w:r>
      <w:r>
        <w:rPr>
          <w:rStyle w:val="NoneA"/>
          <w:rFonts w:ascii="Arial" w:hAnsi="Arial"/>
          <w:sz w:val="22"/>
          <w:szCs w:val="22"/>
        </w:rPr>
        <w:t xml:space="preserve"> 12 hour </w:t>
      </w:r>
      <w:r>
        <w:rPr>
          <w:rStyle w:val="NoneA"/>
          <w:rFonts w:ascii="Arial" w:hAnsi="Arial"/>
          <w:i/>
          <w:iCs/>
          <w:sz w:val="22"/>
          <w:szCs w:val="22"/>
        </w:rPr>
        <w:t>in vitro C. difficile</w:t>
      </w:r>
      <w:r>
        <w:rPr>
          <w:rStyle w:val="NoneA"/>
          <w:rFonts w:ascii="Arial" w:hAnsi="Arial"/>
          <w:sz w:val="22"/>
          <w:szCs w:val="22"/>
        </w:rPr>
        <w:t xml:space="preserve"> 630 growth curve in defined minimal media. </w:t>
      </w:r>
      <w:proofErr w:type="gramStart"/>
      <w:r>
        <w:rPr>
          <w:rStyle w:val="NoneA"/>
          <w:rFonts w:ascii="Arial" w:hAnsi="Arial"/>
          <w:sz w:val="22"/>
          <w:szCs w:val="22"/>
        </w:rPr>
        <w:t>5 mg/</w:t>
      </w:r>
      <w:proofErr w:type="gramEnd"/>
      <w:r>
        <w:rPr>
          <w:rStyle w:val="NoneA"/>
          <w:rFonts w:ascii="Arial" w:hAnsi="Arial"/>
          <w:sz w:val="22"/>
          <w:szCs w:val="22"/>
        </w:rPr>
        <w:t>mL glucose resulted in significantly more growth than the carbohydrate negative control (</w:t>
      </w:r>
      <w:r>
        <w:rPr>
          <w:rStyle w:val="NoneA"/>
          <w:rFonts w:ascii="Arial" w:hAnsi="Arial"/>
          <w:i/>
          <w:iCs/>
          <w:sz w:val="22"/>
          <w:szCs w:val="22"/>
        </w:rPr>
        <w:t>P</w:t>
      </w:r>
      <w:r>
        <w:rPr>
          <w:rStyle w:val="NoneA"/>
          <w:rFonts w:ascii="Arial" w:hAnsi="Arial"/>
          <w:sz w:val="22"/>
          <w:szCs w:val="22"/>
        </w:rPr>
        <w:t xml:space="preserve"> &lt;&lt; 0.001).</w:t>
      </w:r>
      <w:bookmarkEnd w:id="6"/>
      <w:r>
        <w:rPr>
          <w:rStyle w:val="NoneA"/>
          <w:rFonts w:ascii="Arial" w:hAnsi="Arial"/>
          <w:sz w:val="22"/>
          <w:szCs w:val="22"/>
        </w:rPr>
        <w:t xml:space="preserve"> </w:t>
      </w:r>
      <w:bookmarkStart w:id="7" w:name="MathJaxElement43Frame51"/>
      <w:r>
        <w:rPr>
          <w:rStyle w:val="NoneA"/>
          <w:rFonts w:ascii="Arial" w:hAnsi="Arial"/>
          <w:sz w:val="22"/>
          <w:szCs w:val="22"/>
        </w:rPr>
        <w:t xml:space="preserve">Other control media contained glucose, but no amino acids and resulted in no detectable </w:t>
      </w:r>
      <w:r>
        <w:rPr>
          <w:rStyle w:val="NoneA"/>
          <w:rFonts w:ascii="Arial" w:hAnsi="Arial"/>
          <w:i/>
          <w:iCs/>
          <w:sz w:val="22"/>
          <w:szCs w:val="22"/>
        </w:rPr>
        <w:t>C. difficile</w:t>
      </w:r>
      <w:r>
        <w:rPr>
          <w:rStyle w:val="NoneA"/>
          <w:rFonts w:ascii="Arial" w:hAnsi="Arial"/>
          <w:sz w:val="22"/>
          <w:szCs w:val="22"/>
        </w:rPr>
        <w:t xml:space="preserve"> growth.</w:t>
      </w:r>
      <w:bookmarkEnd w:id="7"/>
      <w:r>
        <w:rPr>
          <w:rStyle w:val="NoneA"/>
          <w:rFonts w:ascii="Arial" w:hAnsi="Arial"/>
          <w:sz w:val="22"/>
          <w:szCs w:val="22"/>
        </w:rPr>
        <w:t xml:space="preserve"> </w:t>
      </w:r>
      <w:bookmarkStart w:id="8" w:name="MathJaxElement43Frame52"/>
      <w:r>
        <w:rPr>
          <w:rStyle w:val="NoneA"/>
          <w:rFonts w:ascii="Arial" w:hAnsi="Arial"/>
          <w:sz w:val="22"/>
          <w:szCs w:val="22"/>
        </w:rPr>
        <w:t>Significance was determined using 2-Way ANOVA with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correction. Data is presented as the median ± standard deviation of each point. The red arrow indicates the time with the highest growth rate (slope = 0.085</w:t>
      </w:r>
      <w:proofErr w:type="gramStart"/>
      <w:r>
        <w:rPr>
          <w:rStyle w:val="NoneA"/>
          <w:rFonts w:ascii="Arial" w:hAnsi="Arial"/>
          <w:sz w:val="22"/>
          <w:szCs w:val="22"/>
        </w:rPr>
        <w:t>) which was chosen</w:t>
      </w:r>
      <w:proofErr w:type="gramEnd"/>
      <w:r>
        <w:rPr>
          <w:rStyle w:val="NoneA"/>
          <w:rFonts w:ascii="Arial" w:hAnsi="Arial"/>
          <w:sz w:val="22"/>
          <w:szCs w:val="22"/>
        </w:rPr>
        <w:t xml:space="preserve"> for transcriptomic analysis. </w:t>
      </w:r>
      <w:proofErr w:type="gramStart"/>
      <w:r>
        <w:rPr>
          <w:rStyle w:val="NoneA"/>
          <w:rFonts w:ascii="Arial" w:hAnsi="Arial"/>
          <w:b/>
          <w:bCs/>
          <w:sz w:val="22"/>
          <w:szCs w:val="22"/>
          <w:lang w:val="it-IT"/>
        </w:rPr>
        <w:t>(c</w:t>
      </w:r>
      <w:proofErr w:type="gramEnd"/>
      <w:r>
        <w:rPr>
          <w:rStyle w:val="NoneA"/>
          <w:rFonts w:ascii="Arial" w:hAnsi="Arial"/>
          <w:b/>
          <w:bCs/>
          <w:sz w:val="22"/>
          <w:szCs w:val="22"/>
          <w:lang w:val="it-IT"/>
        </w:rPr>
        <w:t>)</w:t>
      </w:r>
      <w:r>
        <w:rPr>
          <w:rStyle w:val="NoneA"/>
          <w:rFonts w:ascii="Arial" w:hAnsi="Arial"/>
          <w:sz w:val="22"/>
          <w:szCs w:val="22"/>
          <w:lang w:val="nl-NL"/>
        </w:rPr>
        <w:t xml:space="preserve"> Top 25 </w:t>
      </w:r>
      <w:bookmarkStart w:id="9" w:name="MathJaxElement43Frame53"/>
      <w:bookmarkEnd w:id="8"/>
      <w:r>
        <w:rPr>
          <w:rStyle w:val="NoneA"/>
          <w:rFonts w:ascii="Arial" w:hAnsi="Arial"/>
          <w:sz w:val="22"/>
          <w:szCs w:val="22"/>
        </w:rPr>
        <w:t>metabolite</w:t>
      </w:r>
      <w:bookmarkEnd w:id="9"/>
      <w:r>
        <w:rPr>
          <w:rStyle w:val="NoneA"/>
          <w:rFonts w:ascii="Arial" w:hAnsi="Arial"/>
          <w:sz w:val="22"/>
          <w:szCs w:val="22"/>
        </w:rPr>
        <w:t xml:space="preserve"> </w:t>
      </w:r>
      <w:bookmarkStart w:id="10" w:name="MathJaxElement43Frame54"/>
      <w:r>
        <w:rPr>
          <w:rStyle w:val="NoneA"/>
          <w:rFonts w:ascii="Arial" w:hAnsi="Arial"/>
          <w:sz w:val="22"/>
          <w:szCs w:val="22"/>
        </w:rPr>
        <w:t xml:space="preserve">importance scores for calculated from the transcriptome of </w:t>
      </w:r>
      <w:r>
        <w:rPr>
          <w:rStyle w:val="NoneA"/>
          <w:rFonts w:ascii="Arial" w:hAnsi="Arial"/>
          <w:i/>
          <w:iCs/>
          <w:sz w:val="22"/>
          <w:szCs w:val="22"/>
        </w:rPr>
        <w:t>C. difficile</w:t>
      </w:r>
      <w:r>
        <w:rPr>
          <w:rStyle w:val="NoneA"/>
          <w:rFonts w:ascii="Arial" w:hAnsi="Arial"/>
          <w:sz w:val="22"/>
          <w:szCs w:val="22"/>
        </w:rPr>
        <w:t xml:space="preserve"> grown for 7 hours in defined minimal media containing glucose and amino acids. Points are the calculated metabolite i</w:t>
      </w:r>
      <w:r>
        <w:rPr>
          <w:rStyle w:val="NoneA"/>
          <w:rFonts w:ascii="Arial" w:hAnsi="Arial"/>
          <w:sz w:val="22"/>
          <w:szCs w:val="22"/>
        </w:rPr>
        <w:t>m</w:t>
      </w:r>
      <w:r>
        <w:rPr>
          <w:rStyle w:val="NoneA"/>
          <w:rFonts w:ascii="Arial" w:hAnsi="Arial"/>
          <w:sz w:val="22"/>
          <w:szCs w:val="22"/>
        </w:rPr>
        <w:t>portance scores based on the given sequenced transcriptome. Gray vertical lines indicate the median and 95% confidence interval from bootstrapped probability distributions for each metabolite.</w:t>
      </w:r>
    </w:p>
    <w:p w14:paraId="145DA51A" w14:textId="77777777" w:rsidR="00E0179A" w:rsidRDefault="00E0179A">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rPr>
          <w:rFonts w:ascii="Arial" w:eastAsia="Arial" w:hAnsi="Arial" w:cs="Arial"/>
          <w:sz w:val="22"/>
          <w:szCs w:val="22"/>
        </w:rPr>
      </w:pPr>
    </w:p>
    <w:p w14:paraId="679380ED"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spacing w:line="480" w:lineRule="auto"/>
        <w:jc w:val="both"/>
      </w:pPr>
      <w:r>
        <w:rPr>
          <w:rStyle w:val="NoneA"/>
          <w:rFonts w:ascii="Arial" w:hAnsi="Arial"/>
          <w:b/>
          <w:bCs/>
          <w:sz w:val="22"/>
          <w:szCs w:val="22"/>
        </w:rPr>
        <w:t xml:space="preserve">Figure 6 | Modeling results from </w:t>
      </w:r>
      <w:r>
        <w:rPr>
          <w:rStyle w:val="NoneA"/>
          <w:rFonts w:ascii="Arial" w:hAnsi="Arial"/>
          <w:b/>
          <w:bCs/>
          <w:i/>
          <w:iCs/>
          <w:sz w:val="22"/>
          <w:szCs w:val="22"/>
          <w:lang w:val="it-IT"/>
        </w:rPr>
        <w:t>in vivo</w:t>
      </w:r>
      <w:r>
        <w:rPr>
          <w:rStyle w:val="NoneA"/>
          <w:rFonts w:ascii="Arial" w:hAnsi="Arial"/>
          <w:b/>
          <w:bCs/>
          <w:sz w:val="22"/>
          <w:szCs w:val="22"/>
        </w:rPr>
        <w:t xml:space="preserve"> infection experiments and </w:t>
      </w:r>
      <w:r>
        <w:rPr>
          <w:rStyle w:val="NoneA"/>
          <w:rFonts w:ascii="Arial" w:hAnsi="Arial"/>
          <w:b/>
          <w:bCs/>
          <w:i/>
          <w:iCs/>
          <w:sz w:val="22"/>
          <w:szCs w:val="22"/>
          <w:lang w:val="it-IT"/>
        </w:rPr>
        <w:t>in vitro</w:t>
      </w:r>
      <w:r>
        <w:rPr>
          <w:rStyle w:val="NoneA"/>
          <w:rFonts w:ascii="Arial" w:hAnsi="Arial"/>
          <w:b/>
          <w:bCs/>
          <w:sz w:val="22"/>
          <w:szCs w:val="22"/>
        </w:rPr>
        <w:t xml:space="preserve"> validation of growth nutrients. </w:t>
      </w:r>
      <w:bookmarkStart w:id="11" w:name="MathJaxElement43Frame55"/>
      <w:bookmarkEnd w:id="10"/>
      <w:r>
        <w:rPr>
          <w:rStyle w:val="NoneA"/>
          <w:rFonts w:ascii="Arial" w:hAnsi="Arial"/>
          <w:b/>
          <w:bCs/>
          <w:sz w:val="22"/>
          <w:szCs w:val="22"/>
        </w:rPr>
        <w:t>(c)</w:t>
      </w:r>
      <w:r>
        <w:rPr>
          <w:rStyle w:val="NoneA"/>
          <w:rFonts w:ascii="Arial" w:hAnsi="Arial"/>
          <w:sz w:val="22"/>
          <w:szCs w:val="22"/>
        </w:rPr>
        <w:t xml:space="preserve"> S</w:t>
      </w:r>
      <w:bookmarkStart w:id="12" w:name="MathJaxElement43Frame56"/>
      <w:bookmarkEnd w:id="11"/>
      <w:r>
        <w:rPr>
          <w:rStyle w:val="NoneA"/>
          <w:rFonts w:ascii="Arial" w:hAnsi="Arial"/>
          <w:sz w:val="22"/>
          <w:szCs w:val="22"/>
        </w:rPr>
        <w:t xml:space="preserve">hared </w:t>
      </w:r>
      <w:bookmarkEnd w:id="12"/>
      <w:r>
        <w:rPr>
          <w:rStyle w:val="NoneA"/>
          <w:rFonts w:ascii="Arial" w:hAnsi="Arial"/>
          <w:sz w:val="22"/>
          <w:szCs w:val="22"/>
        </w:rPr>
        <w:t>m</w:t>
      </w:r>
      <w:bookmarkStart w:id="13" w:name="MathJaxElement43Frame57"/>
      <w:proofErr w:type="spellStart"/>
      <w:r>
        <w:rPr>
          <w:rStyle w:val="NoneA"/>
          <w:rFonts w:ascii="Arial" w:hAnsi="Arial"/>
          <w:sz w:val="22"/>
          <w:szCs w:val="22"/>
          <w:lang w:val="fr-FR"/>
        </w:rPr>
        <w:t>etabolites</w:t>
      </w:r>
      <w:proofErr w:type="spellEnd"/>
      <w:r>
        <w:rPr>
          <w:rStyle w:val="NoneA"/>
          <w:rFonts w:ascii="Arial" w:hAnsi="Arial"/>
          <w:sz w:val="22"/>
          <w:szCs w:val="22"/>
        </w:rPr>
        <w:t xml:space="preserve"> among the 50 highest scoring metabolites from each</w:t>
      </w:r>
      <w:r>
        <w:rPr>
          <w:rStyle w:val="NoneA"/>
          <w:rFonts w:ascii="Arial" w:hAnsi="Arial"/>
          <w:sz w:val="22"/>
          <w:szCs w:val="22"/>
          <w:lang w:val="fr-FR"/>
        </w:rPr>
        <w:t xml:space="preserve"> condition.</w:t>
      </w:r>
      <w:bookmarkEnd w:id="13"/>
      <w:r>
        <w:rPr>
          <w:rStyle w:val="NoneA"/>
          <w:rFonts w:ascii="Arial" w:hAnsi="Arial"/>
          <w:sz w:val="22"/>
          <w:szCs w:val="22"/>
        </w:rPr>
        <w:t xml:space="preserve"> M</w:t>
      </w:r>
      <w:r>
        <w:rPr>
          <w:rStyle w:val="NoneA"/>
          <w:rFonts w:ascii="Arial" w:hAnsi="Arial"/>
          <w:sz w:val="22"/>
          <w:szCs w:val="22"/>
        </w:rPr>
        <w:t>e</w:t>
      </w:r>
      <w:r>
        <w:rPr>
          <w:rStyle w:val="NoneA"/>
          <w:rFonts w:ascii="Arial" w:hAnsi="Arial"/>
          <w:sz w:val="22"/>
          <w:szCs w:val="22"/>
        </w:rPr>
        <w:t xml:space="preserve">dian importance scores were calculated per metabolite using the scores from each condition tested. Iterations from random distribution generation were pooled for each compound and unified confidence intervals were then recalculated. </w:t>
      </w:r>
      <w:bookmarkStart w:id="14" w:name="MathJaxElement43Frame58"/>
      <w:r>
        <w:rPr>
          <w:rStyle w:val="NoneA"/>
          <w:rFonts w:ascii="Arial" w:hAnsi="Arial"/>
          <w:b/>
          <w:bCs/>
          <w:sz w:val="22"/>
          <w:szCs w:val="22"/>
        </w:rPr>
        <w:t>(b)</w:t>
      </w:r>
      <w:r>
        <w:rPr>
          <w:rStyle w:val="NoneA"/>
          <w:rFonts w:ascii="Arial" w:hAnsi="Arial"/>
          <w:sz w:val="22"/>
          <w:szCs w:val="22"/>
        </w:rPr>
        <w:t xml:space="preserve"> Highest scoring, distinctly important metabolites from each trea</w:t>
      </w:r>
      <w:r>
        <w:rPr>
          <w:rStyle w:val="NoneA"/>
          <w:rFonts w:ascii="Arial" w:hAnsi="Arial"/>
          <w:sz w:val="22"/>
          <w:szCs w:val="22"/>
        </w:rPr>
        <w:t>t</w:t>
      </w:r>
      <w:r>
        <w:rPr>
          <w:rStyle w:val="NoneA"/>
          <w:rFonts w:ascii="Arial" w:hAnsi="Arial"/>
          <w:sz w:val="22"/>
          <w:szCs w:val="22"/>
        </w:rPr>
        <w:t>ment group. The top 25 scoring metabolites from each group was cross-referenced against each other group resulting in</w:t>
      </w:r>
      <w:r>
        <w:rPr>
          <w:rStyle w:val="NoneA"/>
          <w:rFonts w:ascii="Arial" w:hAnsi="Arial"/>
          <w:sz w:val="22"/>
          <w:szCs w:val="22"/>
          <w:lang w:val="pt-PT"/>
        </w:rPr>
        <w:t xml:space="preserve"> </w:t>
      </w:r>
      <w:proofErr w:type="spellStart"/>
      <w:r>
        <w:rPr>
          <w:rStyle w:val="NoneA"/>
          <w:rFonts w:ascii="Arial" w:hAnsi="Arial"/>
          <w:sz w:val="22"/>
          <w:szCs w:val="22"/>
          <w:lang w:val="pt-PT"/>
        </w:rPr>
        <w:t>metabolites</w:t>
      </w:r>
      <w:proofErr w:type="spellEnd"/>
      <w:r>
        <w:rPr>
          <w:rStyle w:val="NoneA"/>
          <w:rFonts w:ascii="Arial" w:hAnsi="Arial"/>
          <w:sz w:val="22"/>
          <w:szCs w:val="22"/>
          <w:lang w:val="pt-PT"/>
        </w:rPr>
        <w:t xml:space="preserve"> </w:t>
      </w:r>
      <w:r>
        <w:rPr>
          <w:rStyle w:val="NoneA"/>
          <w:rFonts w:ascii="Arial" w:hAnsi="Arial"/>
          <w:sz w:val="22"/>
          <w:szCs w:val="22"/>
        </w:rPr>
        <w:t>that are differentially important between environments.</w:t>
      </w:r>
      <w:bookmarkEnd w:id="14"/>
      <w:r>
        <w:rPr>
          <w:rStyle w:val="NoneA"/>
          <w:rFonts w:ascii="Arial" w:hAnsi="Arial"/>
          <w:sz w:val="22"/>
          <w:szCs w:val="22"/>
        </w:rPr>
        <w:t xml:space="preserve"> </w:t>
      </w:r>
      <w:bookmarkStart w:id="15" w:name="MathJaxElement43Frame59"/>
      <w:r>
        <w:rPr>
          <w:rStyle w:val="NoneA"/>
          <w:rFonts w:ascii="Arial" w:hAnsi="Arial"/>
          <w:sz w:val="22"/>
          <w:szCs w:val="22"/>
        </w:rPr>
        <w:t xml:space="preserve">In </w:t>
      </w:r>
      <w:proofErr w:type="gramStart"/>
      <w:r>
        <w:rPr>
          <w:rStyle w:val="NoneA"/>
          <w:rFonts w:ascii="Arial" w:hAnsi="Arial"/>
          <w:b/>
          <w:bCs/>
          <w:sz w:val="22"/>
          <w:szCs w:val="22"/>
        </w:rPr>
        <w:t>a</w:t>
      </w:r>
      <w:r>
        <w:rPr>
          <w:rStyle w:val="NoneA"/>
          <w:rFonts w:ascii="Arial" w:hAnsi="Arial"/>
          <w:sz w:val="22"/>
          <w:szCs w:val="22"/>
        </w:rPr>
        <w:t xml:space="preserve"> &amp;</w:t>
      </w:r>
      <w:proofErr w:type="gramEnd"/>
      <w:r>
        <w:rPr>
          <w:rStyle w:val="NoneA"/>
          <w:rFonts w:ascii="Arial" w:hAnsi="Arial"/>
          <w:sz w:val="22"/>
          <w:szCs w:val="22"/>
        </w:rPr>
        <w:t xml:space="preserve"> </w:t>
      </w:r>
      <w:r>
        <w:rPr>
          <w:rStyle w:val="NoneA"/>
          <w:rFonts w:ascii="Arial" w:hAnsi="Arial"/>
          <w:b/>
          <w:bCs/>
          <w:sz w:val="22"/>
          <w:szCs w:val="22"/>
        </w:rPr>
        <w:t>b</w:t>
      </w:r>
      <w:r>
        <w:rPr>
          <w:rStyle w:val="NoneA"/>
          <w:rFonts w:ascii="Arial" w:hAnsi="Arial"/>
          <w:sz w:val="22"/>
          <w:szCs w:val="22"/>
        </w:rPr>
        <w:t xml:space="preserve">, 95% confidence intervals from random probability distributions for each metabolite are shown in grey. </w:t>
      </w:r>
      <w:proofErr w:type="gramStart"/>
      <w:r>
        <w:rPr>
          <w:rStyle w:val="NoneA"/>
          <w:rFonts w:ascii="Arial" w:hAnsi="Arial"/>
          <w:b/>
          <w:bCs/>
          <w:sz w:val="22"/>
          <w:szCs w:val="22"/>
          <w:lang w:val="it-IT"/>
        </w:rPr>
        <w:t>(c</w:t>
      </w:r>
      <w:proofErr w:type="gramEnd"/>
      <w:r>
        <w:rPr>
          <w:rStyle w:val="NoneA"/>
          <w:rFonts w:ascii="Arial" w:hAnsi="Arial"/>
          <w:b/>
          <w:bCs/>
          <w:sz w:val="22"/>
          <w:szCs w:val="22"/>
          <w:lang w:val="it-IT"/>
        </w:rPr>
        <w:t xml:space="preserve">) </w:t>
      </w:r>
      <w:r>
        <w:rPr>
          <w:rStyle w:val="NoneA"/>
          <w:rFonts w:ascii="Arial" w:hAnsi="Arial"/>
          <w:i/>
          <w:iCs/>
          <w:sz w:val="22"/>
          <w:szCs w:val="22"/>
          <w:lang w:val="it-IT"/>
        </w:rPr>
        <w:t>In vitro</w:t>
      </w:r>
      <w:r>
        <w:rPr>
          <w:rStyle w:val="NoneA"/>
          <w:rFonts w:ascii="Arial" w:hAnsi="Arial"/>
          <w:sz w:val="22"/>
          <w:szCs w:val="22"/>
        </w:rPr>
        <w:t xml:space="preserve"> growth curves validating identified growth nutrients from network analysis. In black are CDMM controls variations with the indicated constituents. At least one metabolite indicated as distinctly i</w:t>
      </w:r>
      <w:r>
        <w:rPr>
          <w:rStyle w:val="NoneA"/>
          <w:rFonts w:ascii="Arial" w:hAnsi="Arial"/>
          <w:sz w:val="22"/>
          <w:szCs w:val="22"/>
        </w:rPr>
        <w:t>m</w:t>
      </w:r>
      <w:r>
        <w:rPr>
          <w:rStyle w:val="NoneA"/>
          <w:rFonts w:ascii="Arial" w:hAnsi="Arial"/>
          <w:sz w:val="22"/>
          <w:szCs w:val="22"/>
        </w:rPr>
        <w:t xml:space="preserve">portant from each group supports </w:t>
      </w:r>
      <w:r>
        <w:rPr>
          <w:rStyle w:val="NoneA"/>
          <w:rFonts w:ascii="Arial" w:hAnsi="Arial"/>
          <w:i/>
          <w:iCs/>
          <w:sz w:val="22"/>
          <w:szCs w:val="22"/>
          <w:lang w:val="it-IT"/>
        </w:rPr>
        <w:t>C. difficile</w:t>
      </w:r>
      <w:r>
        <w:rPr>
          <w:rStyle w:val="NoneA"/>
          <w:rFonts w:ascii="Arial" w:hAnsi="Arial"/>
          <w:sz w:val="22"/>
          <w:szCs w:val="22"/>
        </w:rPr>
        <w:t xml:space="preserve"> growth significantly more (</w:t>
      </w:r>
      <w:r>
        <w:rPr>
          <w:rStyle w:val="NoneA"/>
          <w:rFonts w:ascii="Arial" w:hAnsi="Arial"/>
          <w:i/>
          <w:iCs/>
          <w:sz w:val="22"/>
          <w:szCs w:val="22"/>
        </w:rPr>
        <w:t>P</w:t>
      </w:r>
      <w:r>
        <w:rPr>
          <w:rStyle w:val="NoneA"/>
          <w:rFonts w:ascii="Arial" w:hAnsi="Arial"/>
          <w:sz w:val="22"/>
          <w:szCs w:val="22"/>
        </w:rPr>
        <w:t xml:space="preserve"> &lt;&lt; 0.001) than No Carboh</w:t>
      </w:r>
      <w:r>
        <w:rPr>
          <w:rStyle w:val="NoneA"/>
          <w:rFonts w:ascii="Arial" w:hAnsi="Arial"/>
          <w:sz w:val="22"/>
          <w:szCs w:val="22"/>
        </w:rPr>
        <w:t>y</w:t>
      </w:r>
      <w:r>
        <w:rPr>
          <w:rStyle w:val="NoneA"/>
          <w:rFonts w:ascii="Arial" w:hAnsi="Arial"/>
          <w:sz w:val="22"/>
          <w:szCs w:val="22"/>
        </w:rPr>
        <w:t>drates control.</w:t>
      </w:r>
      <w:bookmarkEnd w:id="15"/>
      <w:r>
        <w:rPr>
          <w:rStyle w:val="NoneA"/>
          <w:rFonts w:ascii="Arial" w:hAnsi="Arial"/>
          <w:sz w:val="22"/>
          <w:szCs w:val="22"/>
        </w:rPr>
        <w:t xml:space="preserve"> Only those carbon sources that significantly improved </w:t>
      </w:r>
      <w:r>
        <w:rPr>
          <w:rStyle w:val="NoneA"/>
          <w:rFonts w:ascii="Arial" w:hAnsi="Arial"/>
          <w:i/>
          <w:iCs/>
          <w:sz w:val="22"/>
          <w:szCs w:val="22"/>
        </w:rPr>
        <w:t>C. difficile</w:t>
      </w:r>
      <w:r>
        <w:rPr>
          <w:rStyle w:val="NoneA"/>
          <w:rFonts w:ascii="Arial" w:hAnsi="Arial"/>
          <w:sz w:val="22"/>
          <w:szCs w:val="22"/>
        </w:rPr>
        <w:t xml:space="preserve"> growth over controls are displayed (Table S6). </w:t>
      </w:r>
      <w:bookmarkStart w:id="16" w:name="MathJaxElement43Frame510"/>
      <w:r>
        <w:rPr>
          <w:rStyle w:val="NoneA"/>
          <w:rFonts w:ascii="Arial" w:hAnsi="Arial"/>
          <w:sz w:val="22"/>
          <w:szCs w:val="22"/>
        </w:rPr>
        <w:t>Significant differences were calculated using 2-Way ANOVA with Holm-</w:t>
      </w:r>
      <w:proofErr w:type="spellStart"/>
      <w:r>
        <w:rPr>
          <w:rStyle w:val="NoneA"/>
          <w:rFonts w:ascii="Arial" w:hAnsi="Arial"/>
          <w:sz w:val="22"/>
          <w:szCs w:val="22"/>
        </w:rPr>
        <w:t>Bonferroni</w:t>
      </w:r>
      <w:proofErr w:type="spellEnd"/>
      <w:r>
        <w:rPr>
          <w:rStyle w:val="NoneA"/>
          <w:rFonts w:ascii="Arial" w:hAnsi="Arial"/>
          <w:sz w:val="22"/>
          <w:szCs w:val="22"/>
        </w:rPr>
        <w:t xml:space="preserve"> correction.</w:t>
      </w:r>
    </w:p>
    <w:p w14:paraId="20C603ED" w14:textId="77777777" w:rsidR="00E0179A" w:rsidRDefault="00E0179A">
      <w:pPr>
        <w:pStyle w:val="Default"/>
        <w:spacing w:line="480" w:lineRule="auto"/>
        <w:jc w:val="both"/>
        <w:rPr>
          <w:rFonts w:ascii="Arial" w:eastAsia="Arial" w:hAnsi="Arial" w:cs="Arial"/>
          <w:sz w:val="22"/>
          <w:szCs w:val="22"/>
        </w:rPr>
      </w:pPr>
    </w:p>
    <w:p w14:paraId="6791704A" w14:textId="77777777" w:rsidR="00E0179A" w:rsidRDefault="00DE694C">
      <w:pPr>
        <w:pStyle w:val="Default"/>
        <w:spacing w:line="480" w:lineRule="auto"/>
        <w:jc w:val="both"/>
      </w:pPr>
      <w:r>
        <w:rPr>
          <w:rStyle w:val="NoneA"/>
          <w:rFonts w:ascii="Arial" w:hAnsi="Arial"/>
          <w:b/>
          <w:bCs/>
          <w:sz w:val="22"/>
          <w:szCs w:val="22"/>
        </w:rPr>
        <w:t xml:space="preserve">Supplementary Figure 2 </w:t>
      </w:r>
      <w:proofErr w:type="gramStart"/>
      <w:r>
        <w:rPr>
          <w:rStyle w:val="NoneA"/>
          <w:rFonts w:ascii="Arial" w:hAnsi="Arial"/>
          <w:b/>
          <w:bCs/>
          <w:sz w:val="22"/>
          <w:szCs w:val="22"/>
        </w:rPr>
        <w:t xml:space="preserve">|  </w:t>
      </w:r>
      <w:r>
        <w:rPr>
          <w:rStyle w:val="NoneA"/>
          <w:rFonts w:ascii="Arial" w:hAnsi="Arial"/>
          <w:b/>
          <w:bCs/>
          <w:i/>
          <w:iCs/>
          <w:sz w:val="22"/>
          <w:szCs w:val="22"/>
        </w:rPr>
        <w:t>C</w:t>
      </w:r>
      <w:proofErr w:type="gramEnd"/>
      <w:r>
        <w:rPr>
          <w:rStyle w:val="NoneA"/>
          <w:rFonts w:ascii="Arial" w:hAnsi="Arial"/>
          <w:b/>
          <w:bCs/>
          <w:i/>
          <w:iCs/>
          <w:sz w:val="22"/>
          <w:szCs w:val="22"/>
        </w:rPr>
        <w:t>. difficile</w:t>
      </w:r>
      <w:r>
        <w:rPr>
          <w:rStyle w:val="NoneA"/>
          <w:rFonts w:ascii="Arial" w:hAnsi="Arial"/>
          <w:b/>
          <w:bCs/>
          <w:sz w:val="22"/>
          <w:szCs w:val="22"/>
        </w:rPr>
        <w:t xml:space="preserve"> str. 630 gene coverage for each condition. </w:t>
      </w:r>
      <w:r>
        <w:rPr>
          <w:rStyle w:val="Hyperlink2"/>
        </w:rPr>
        <w:t xml:space="preserve">Normalized read abundances mapped to the </w:t>
      </w:r>
      <w:proofErr w:type="gramStart"/>
      <w:r>
        <w:rPr>
          <w:rStyle w:val="Hyperlink2"/>
        </w:rPr>
        <w:t>full length</w:t>
      </w:r>
      <w:proofErr w:type="gramEnd"/>
      <w:r>
        <w:rPr>
          <w:rStyle w:val="Hyperlink2"/>
        </w:rPr>
        <w:t xml:space="preserve"> genome of </w:t>
      </w:r>
      <w:r>
        <w:rPr>
          <w:rStyle w:val="NoneA"/>
          <w:rFonts w:ascii="Arial" w:hAnsi="Arial"/>
          <w:i/>
          <w:iCs/>
          <w:sz w:val="22"/>
          <w:szCs w:val="22"/>
        </w:rPr>
        <w:t>C. difficile</w:t>
      </w:r>
      <w:r>
        <w:rPr>
          <w:rStyle w:val="Hyperlink2"/>
        </w:rPr>
        <w:t xml:space="preserve"> str. 630 for each of the antibiotic pretreatments.</w:t>
      </w:r>
    </w:p>
    <w:p w14:paraId="518DB4E0" w14:textId="77777777" w:rsidR="00E0179A" w:rsidRDefault="00E0179A">
      <w:pPr>
        <w:pStyle w:val="Default"/>
        <w:spacing w:line="480" w:lineRule="auto"/>
        <w:jc w:val="both"/>
        <w:rPr>
          <w:rStyle w:val="Hyperlink2"/>
        </w:rPr>
      </w:pPr>
    </w:p>
    <w:p w14:paraId="4460E817" w14:textId="77777777" w:rsidR="00E0179A" w:rsidRDefault="00DE694C">
      <w:pPr>
        <w:pStyle w:val="Default"/>
        <w:spacing w:line="480" w:lineRule="auto"/>
        <w:jc w:val="both"/>
      </w:pPr>
      <w:r>
        <w:rPr>
          <w:rStyle w:val="NoneA"/>
          <w:rFonts w:ascii="Arial" w:hAnsi="Arial"/>
          <w:b/>
          <w:bCs/>
          <w:sz w:val="22"/>
          <w:szCs w:val="22"/>
        </w:rPr>
        <w:t xml:space="preserve">Supplementary Figure 3 </w:t>
      </w:r>
      <w:proofErr w:type="gramStart"/>
      <w:r>
        <w:rPr>
          <w:rStyle w:val="NoneA"/>
          <w:rFonts w:ascii="Arial" w:hAnsi="Arial"/>
          <w:b/>
          <w:bCs/>
          <w:sz w:val="22"/>
          <w:szCs w:val="22"/>
        </w:rPr>
        <w:t>|  Expression</w:t>
      </w:r>
      <w:proofErr w:type="gramEnd"/>
      <w:r>
        <w:rPr>
          <w:rStyle w:val="NoneA"/>
          <w:rFonts w:ascii="Arial" w:hAnsi="Arial"/>
          <w:b/>
          <w:bCs/>
          <w:sz w:val="22"/>
          <w:szCs w:val="22"/>
        </w:rPr>
        <w:t xml:space="preserve"> of specific KEGG gene families. </w:t>
      </w:r>
      <w:r>
        <w:rPr>
          <w:rStyle w:val="Hyperlink2"/>
        </w:rPr>
        <w:t xml:space="preserve">Description. </w:t>
      </w:r>
      <w:proofErr w:type="gramStart"/>
      <w:r>
        <w:rPr>
          <w:rStyle w:val="Hyperlink2"/>
        </w:rPr>
        <w:t>A). B).</w:t>
      </w:r>
      <w:proofErr w:type="gramEnd"/>
      <w:r>
        <w:rPr>
          <w:rStyle w:val="Hyperlink2"/>
        </w:rPr>
        <w:t xml:space="preserve"> C).</w:t>
      </w:r>
    </w:p>
    <w:p w14:paraId="54B497B7" w14:textId="77777777" w:rsidR="00E0179A" w:rsidRDefault="00E0179A">
      <w:pPr>
        <w:pStyle w:val="Default"/>
        <w:spacing w:line="480" w:lineRule="auto"/>
        <w:jc w:val="both"/>
        <w:rPr>
          <w:rFonts w:ascii="Arial" w:eastAsia="Arial" w:hAnsi="Arial" w:cs="Arial"/>
          <w:sz w:val="22"/>
          <w:szCs w:val="22"/>
        </w:rPr>
      </w:pPr>
    </w:p>
    <w:p w14:paraId="2F2D2DC2" w14:textId="77777777" w:rsidR="00E0179A" w:rsidRDefault="00DE694C">
      <w:pPr>
        <w:pStyle w:val="Default"/>
        <w:spacing w:line="480" w:lineRule="auto"/>
        <w:jc w:val="both"/>
      </w:pPr>
      <w:r>
        <w:rPr>
          <w:rStyle w:val="NoneA"/>
          <w:rFonts w:ascii="Arial" w:hAnsi="Arial"/>
          <w:b/>
          <w:bCs/>
          <w:sz w:val="22"/>
          <w:szCs w:val="22"/>
        </w:rPr>
        <w:t xml:space="preserve">Supplementary Figure 4 </w:t>
      </w:r>
      <w:proofErr w:type="gramStart"/>
      <w:r>
        <w:rPr>
          <w:rStyle w:val="NoneA"/>
          <w:rFonts w:ascii="Arial" w:hAnsi="Arial"/>
          <w:b/>
          <w:bCs/>
          <w:sz w:val="22"/>
          <w:szCs w:val="22"/>
        </w:rPr>
        <w:t>|  Substrate</w:t>
      </w:r>
      <w:proofErr w:type="gramEnd"/>
      <w:r>
        <w:rPr>
          <w:rStyle w:val="NoneA"/>
          <w:rFonts w:ascii="Arial" w:hAnsi="Arial"/>
          <w:b/>
          <w:bCs/>
          <w:sz w:val="22"/>
          <w:szCs w:val="22"/>
        </w:rPr>
        <w:t xml:space="preserve"> scores outside of at least two standard deviations from simulated means. </w:t>
      </w:r>
      <w:r>
        <w:rPr>
          <w:rStyle w:val="Hyperlink2"/>
        </w:rPr>
        <w:t xml:space="preserve">Description. </w:t>
      </w:r>
      <w:proofErr w:type="gramStart"/>
      <w:r>
        <w:rPr>
          <w:rStyle w:val="Hyperlink2"/>
        </w:rPr>
        <w:t>A). B).</w:t>
      </w:r>
      <w:proofErr w:type="gramEnd"/>
      <w:r>
        <w:rPr>
          <w:rStyle w:val="Hyperlink2"/>
        </w:rPr>
        <w:t xml:space="preserve"> C). Demonstrates value for hypothesis generation.</w:t>
      </w:r>
    </w:p>
    <w:p w14:paraId="734142FD" w14:textId="77777777" w:rsidR="00E0179A" w:rsidRDefault="00E0179A">
      <w:pPr>
        <w:pStyle w:val="Textbody"/>
        <w:spacing w:line="480" w:lineRule="auto"/>
        <w:ind w:left="480" w:hanging="480"/>
        <w:jc w:val="both"/>
        <w:rPr>
          <w:rFonts w:ascii="Arial" w:eastAsia="Arial" w:hAnsi="Arial" w:cs="Arial"/>
          <w:b/>
          <w:bCs/>
          <w:sz w:val="22"/>
          <w:szCs w:val="22"/>
        </w:rPr>
      </w:pPr>
    </w:p>
    <w:p w14:paraId="29B3EA1C" w14:textId="77777777" w:rsidR="00E0179A" w:rsidRDefault="00DE694C">
      <w:pPr>
        <w:pStyle w:val="Default"/>
        <w:spacing w:line="480" w:lineRule="auto"/>
        <w:ind w:left="480" w:hanging="480"/>
        <w:jc w:val="both"/>
      </w:pPr>
      <w:r>
        <w:rPr>
          <w:rStyle w:val="NoneA"/>
          <w:rFonts w:ascii="Arial" w:hAnsi="Arial"/>
          <w:b/>
          <w:bCs/>
          <w:sz w:val="22"/>
          <w:szCs w:val="22"/>
        </w:rPr>
        <w:t xml:space="preserve">Supplementary Figure 5 </w:t>
      </w:r>
      <w:proofErr w:type="gramStart"/>
      <w:r>
        <w:rPr>
          <w:rStyle w:val="NoneA"/>
          <w:rFonts w:ascii="Arial" w:hAnsi="Arial"/>
          <w:b/>
          <w:bCs/>
          <w:sz w:val="22"/>
          <w:szCs w:val="22"/>
        </w:rPr>
        <w:t>|  Acetate</w:t>
      </w:r>
      <w:proofErr w:type="gramEnd"/>
      <w:r>
        <w:rPr>
          <w:rStyle w:val="NoneA"/>
          <w:rFonts w:ascii="Arial" w:hAnsi="Arial"/>
          <w:b/>
          <w:bCs/>
          <w:sz w:val="22"/>
          <w:szCs w:val="22"/>
        </w:rPr>
        <w:t xml:space="preserve"> data supporting network output. </w:t>
      </w:r>
      <w:r>
        <w:rPr>
          <w:rStyle w:val="Hyperlink2"/>
        </w:rPr>
        <w:t>Description.</w:t>
      </w:r>
    </w:p>
    <w:p w14:paraId="7628F3EF" w14:textId="77777777" w:rsidR="00E0179A" w:rsidRDefault="00E0179A">
      <w:pPr>
        <w:pStyle w:val="Default"/>
        <w:spacing w:line="480" w:lineRule="auto"/>
        <w:ind w:left="480" w:hanging="480"/>
        <w:jc w:val="both"/>
        <w:rPr>
          <w:rFonts w:ascii="Arial" w:eastAsia="Arial" w:hAnsi="Arial" w:cs="Arial"/>
          <w:b/>
          <w:bCs/>
          <w:sz w:val="22"/>
          <w:szCs w:val="22"/>
        </w:rPr>
      </w:pPr>
    </w:p>
    <w:p w14:paraId="1C2307C5" w14:textId="77777777" w:rsidR="00E0179A" w:rsidRDefault="00DE694C">
      <w:pPr>
        <w:pStyle w:val="Default"/>
        <w:spacing w:line="480" w:lineRule="auto"/>
        <w:jc w:val="both"/>
      </w:pPr>
      <w:r>
        <w:rPr>
          <w:rStyle w:val="NoneA"/>
          <w:rFonts w:ascii="Arial" w:hAnsi="Arial"/>
          <w:b/>
          <w:bCs/>
          <w:sz w:val="22"/>
          <w:szCs w:val="22"/>
        </w:rPr>
        <w:t>Acknowledgments</w:t>
      </w:r>
    </w:p>
    <w:p w14:paraId="06EDD26F" w14:textId="77777777" w:rsidR="00E0179A" w:rsidRDefault="00DE694C">
      <w:pPr>
        <w:pStyle w:val="Default"/>
        <w:spacing w:line="480" w:lineRule="auto"/>
        <w:jc w:val="both"/>
      </w:pPr>
      <w:r>
        <w:rPr>
          <w:rStyle w:val="Hyperlink2"/>
        </w:rPr>
        <w:t xml:space="preserve">The authors would like to acknowledge members of the University of Michigan Germ free Mouse Center, Sequencing Core, and </w:t>
      </w:r>
      <w:proofErr w:type="spellStart"/>
      <w:r>
        <w:rPr>
          <w:rStyle w:val="Hyperlink2"/>
        </w:rPr>
        <w:t>Metabolon</w:t>
      </w:r>
      <w:proofErr w:type="spellEnd"/>
      <w:r>
        <w:rPr>
          <w:rStyle w:val="Hyperlink2"/>
        </w:rPr>
        <w:t xml:space="preserve"> for their assistance in experimental design, execution, data collection, and analysis.</w:t>
      </w:r>
    </w:p>
    <w:p w14:paraId="6CAE92D6" w14:textId="77777777" w:rsidR="00E0179A" w:rsidRDefault="00E0179A">
      <w:pPr>
        <w:pStyle w:val="Default"/>
        <w:spacing w:line="480" w:lineRule="auto"/>
        <w:jc w:val="both"/>
        <w:rPr>
          <w:rFonts w:ascii="Arial" w:eastAsia="Arial" w:hAnsi="Arial" w:cs="Arial"/>
          <w:sz w:val="22"/>
          <w:szCs w:val="22"/>
        </w:rPr>
      </w:pPr>
    </w:p>
    <w:p w14:paraId="00440386" w14:textId="77777777" w:rsidR="00E0179A" w:rsidRDefault="00DE694C">
      <w:pPr>
        <w:pStyle w:val="Default"/>
        <w:spacing w:line="480" w:lineRule="auto"/>
        <w:jc w:val="both"/>
      </w:pPr>
      <w:r>
        <w:rPr>
          <w:rStyle w:val="NoneA"/>
          <w:rFonts w:ascii="Arial" w:hAnsi="Arial"/>
          <w:b/>
          <w:bCs/>
          <w:sz w:val="22"/>
          <w:szCs w:val="22"/>
        </w:rPr>
        <w:t>Conflict of Interest</w:t>
      </w:r>
    </w:p>
    <w:p w14:paraId="4C47CED2" w14:textId="77777777" w:rsidR="00E0179A" w:rsidRDefault="00DE694C">
      <w:pPr>
        <w:pStyle w:val="Default"/>
        <w:spacing w:line="480" w:lineRule="auto"/>
        <w:jc w:val="both"/>
      </w:pPr>
      <w:r>
        <w:rPr>
          <w:rStyle w:val="Hyperlink2"/>
        </w:rPr>
        <w:t>The authors declare no conflict of interest.</w:t>
      </w:r>
    </w:p>
    <w:p w14:paraId="79D62F65" w14:textId="77777777" w:rsidR="00E0179A" w:rsidRDefault="00E0179A">
      <w:pPr>
        <w:pStyle w:val="Default"/>
        <w:spacing w:line="480" w:lineRule="auto"/>
        <w:jc w:val="both"/>
        <w:rPr>
          <w:rFonts w:ascii="Arial" w:eastAsia="Arial" w:hAnsi="Arial" w:cs="Arial"/>
          <w:sz w:val="22"/>
          <w:szCs w:val="22"/>
        </w:rPr>
      </w:pPr>
    </w:p>
    <w:p w14:paraId="28E52D81" w14:textId="77777777" w:rsidR="00E0179A" w:rsidRDefault="00DE694C">
      <w:pPr>
        <w:pStyle w:val="Default"/>
        <w:spacing w:line="480" w:lineRule="auto"/>
        <w:jc w:val="both"/>
      </w:pPr>
      <w:r>
        <w:rPr>
          <w:rStyle w:val="NoneA"/>
          <w:rFonts w:ascii="Arial" w:hAnsi="Arial"/>
          <w:b/>
          <w:bCs/>
          <w:sz w:val="22"/>
          <w:szCs w:val="22"/>
        </w:rPr>
        <w:t>References</w:t>
      </w:r>
    </w:p>
    <w:p w14:paraId="7B0F726B" w14:textId="77777777" w:rsidR="00E0179A" w:rsidRDefault="00DE694C">
      <w:pPr>
        <w:pStyle w:val="Textbody"/>
        <w:ind w:left="480" w:hanging="480"/>
      </w:pPr>
      <w:r>
        <w:rPr>
          <w:rStyle w:val="NoneA"/>
          <w:rFonts w:ascii="Arial" w:hAnsi="Arial"/>
          <w:sz w:val="18"/>
          <w:szCs w:val="18"/>
        </w:rPr>
        <w:t xml:space="preserve">1. </w:t>
      </w:r>
      <w:proofErr w:type="spellStart"/>
      <w:r>
        <w:rPr>
          <w:rStyle w:val="NoneA"/>
          <w:rFonts w:ascii="Arial" w:hAnsi="Arial"/>
          <w:sz w:val="18"/>
          <w:szCs w:val="18"/>
        </w:rPr>
        <w:t>Antunes</w:t>
      </w:r>
      <w:proofErr w:type="spellEnd"/>
      <w:r>
        <w:rPr>
          <w:rStyle w:val="NoneA"/>
          <w:rFonts w:ascii="Arial" w:hAnsi="Arial"/>
          <w:sz w:val="18"/>
          <w:szCs w:val="18"/>
        </w:rPr>
        <w:t xml:space="preserve">, A., </w:t>
      </w:r>
      <w:proofErr w:type="spellStart"/>
      <w:r>
        <w:rPr>
          <w:rStyle w:val="NoneA"/>
          <w:rFonts w:ascii="Arial" w:hAnsi="Arial"/>
          <w:sz w:val="18"/>
          <w:szCs w:val="18"/>
        </w:rPr>
        <w:t>Camiade</w:t>
      </w:r>
      <w:proofErr w:type="spellEnd"/>
      <w:r>
        <w:rPr>
          <w:rStyle w:val="NoneA"/>
          <w:rFonts w:ascii="Arial" w:hAnsi="Arial"/>
          <w:sz w:val="18"/>
          <w:szCs w:val="18"/>
        </w:rPr>
        <w:t xml:space="preserve">, E., </w:t>
      </w:r>
      <w:proofErr w:type="spellStart"/>
      <w:r>
        <w:rPr>
          <w:rStyle w:val="NoneA"/>
          <w:rFonts w:ascii="Arial" w:hAnsi="Arial"/>
          <w:sz w:val="18"/>
          <w:szCs w:val="18"/>
        </w:rPr>
        <w:t>Monot</w:t>
      </w:r>
      <w:proofErr w:type="spellEnd"/>
      <w:r>
        <w:rPr>
          <w:rStyle w:val="NoneA"/>
          <w:rFonts w:ascii="Arial" w:hAnsi="Arial"/>
          <w:sz w:val="18"/>
          <w:szCs w:val="18"/>
        </w:rPr>
        <w:t xml:space="preserve">, M., </w:t>
      </w:r>
      <w:proofErr w:type="spellStart"/>
      <w:r>
        <w:rPr>
          <w:rStyle w:val="NoneA"/>
          <w:rFonts w:ascii="Arial" w:hAnsi="Arial"/>
          <w:sz w:val="18"/>
          <w:szCs w:val="18"/>
        </w:rPr>
        <w:t>Courtois</w:t>
      </w:r>
      <w:proofErr w:type="spellEnd"/>
      <w:r>
        <w:rPr>
          <w:rStyle w:val="NoneA"/>
          <w:rFonts w:ascii="Arial" w:hAnsi="Arial"/>
          <w:sz w:val="18"/>
          <w:szCs w:val="18"/>
        </w:rPr>
        <w:t xml:space="preserve">, E., </w:t>
      </w:r>
      <w:proofErr w:type="spellStart"/>
      <w:r>
        <w:rPr>
          <w:rStyle w:val="NoneA"/>
          <w:rFonts w:ascii="Arial" w:hAnsi="Arial"/>
          <w:sz w:val="18"/>
          <w:szCs w:val="18"/>
        </w:rPr>
        <w:t>Barbut</w:t>
      </w:r>
      <w:proofErr w:type="spellEnd"/>
      <w:r>
        <w:rPr>
          <w:rStyle w:val="NoneA"/>
          <w:rFonts w:ascii="Arial" w:hAnsi="Arial"/>
          <w:sz w:val="18"/>
          <w:szCs w:val="18"/>
        </w:rPr>
        <w:t xml:space="preserve">, F., </w:t>
      </w:r>
      <w:proofErr w:type="spellStart"/>
      <w:r>
        <w:rPr>
          <w:rStyle w:val="NoneA"/>
          <w:rFonts w:ascii="Arial" w:hAnsi="Arial"/>
          <w:sz w:val="18"/>
          <w:szCs w:val="18"/>
        </w:rPr>
        <w:t>Sernova</w:t>
      </w:r>
      <w:proofErr w:type="spellEnd"/>
      <w:r>
        <w:rPr>
          <w:rStyle w:val="NoneA"/>
          <w:rFonts w:ascii="Arial" w:hAnsi="Arial"/>
          <w:sz w:val="18"/>
          <w:szCs w:val="18"/>
        </w:rPr>
        <w:t xml:space="preserve">, N. V., &amp; </w:t>
      </w:r>
      <w:proofErr w:type="spellStart"/>
      <w:r>
        <w:rPr>
          <w:rStyle w:val="NoneA"/>
          <w:rFonts w:ascii="Arial" w:hAnsi="Arial"/>
          <w:sz w:val="18"/>
          <w:szCs w:val="18"/>
        </w:rPr>
        <w:t>Dupuy</w:t>
      </w:r>
      <w:proofErr w:type="spellEnd"/>
      <w:r>
        <w:rPr>
          <w:rStyle w:val="NoneA"/>
          <w:rFonts w:ascii="Arial" w:hAnsi="Arial"/>
          <w:sz w:val="18"/>
          <w:szCs w:val="18"/>
        </w:rPr>
        <w:t xml:space="preserve">, B. (2012). </w:t>
      </w:r>
      <w:proofErr w:type="gramStart"/>
      <w:r>
        <w:rPr>
          <w:rStyle w:val="NoneA"/>
          <w:rFonts w:ascii="Arial" w:hAnsi="Arial"/>
          <w:sz w:val="18"/>
          <w:szCs w:val="18"/>
        </w:rPr>
        <w:t xml:space="preserve">Global transcriptional control by glucose and carbon regulator </w:t>
      </w:r>
      <w:proofErr w:type="spellStart"/>
      <w:r>
        <w:rPr>
          <w:rStyle w:val="NoneA"/>
          <w:rFonts w:ascii="Arial" w:hAnsi="Arial"/>
          <w:sz w:val="18"/>
          <w:szCs w:val="18"/>
        </w:rPr>
        <w:t>CcpA</w:t>
      </w:r>
      <w:proofErr w:type="spellEnd"/>
      <w:r>
        <w:rPr>
          <w:rStyle w:val="NoneA"/>
          <w:rFonts w:ascii="Arial" w:hAnsi="Arial"/>
          <w:sz w:val="18"/>
          <w:szCs w:val="18"/>
        </w:rPr>
        <w:t xml:space="preserve"> in Clostridium difficile.</w:t>
      </w:r>
      <w:proofErr w:type="gramEnd"/>
      <w:r>
        <w:rPr>
          <w:rStyle w:val="NoneA"/>
          <w:rFonts w:ascii="Arial" w:hAnsi="Arial"/>
          <w:sz w:val="18"/>
          <w:szCs w:val="18"/>
        </w:rPr>
        <w:t xml:space="preserve"> </w:t>
      </w:r>
      <w:proofErr w:type="gramStart"/>
      <w:r>
        <w:rPr>
          <w:rStyle w:val="NoneA"/>
          <w:rFonts w:ascii="Arial" w:hAnsi="Arial"/>
          <w:i/>
          <w:iCs/>
          <w:sz w:val="18"/>
          <w:szCs w:val="18"/>
        </w:rPr>
        <w:t>Nucleic Acids Research</w:t>
      </w:r>
      <w:r>
        <w:rPr>
          <w:rStyle w:val="NoneA"/>
          <w:rFonts w:ascii="Arial" w:hAnsi="Arial"/>
          <w:sz w:val="18"/>
          <w:szCs w:val="18"/>
        </w:rPr>
        <w:t>.</w:t>
      </w:r>
      <w:proofErr w:type="gramEnd"/>
      <w:r>
        <w:rPr>
          <w:rStyle w:val="NoneA"/>
          <w:rFonts w:ascii="Arial" w:hAnsi="Arial"/>
          <w:sz w:val="18"/>
          <w:szCs w:val="18"/>
        </w:rPr>
        <w:t xml:space="preserve"> http://doi.org/10.1093/nar/gks864</w:t>
      </w:r>
    </w:p>
    <w:p w14:paraId="1AA57ACB" w14:textId="77777777" w:rsidR="00E0179A" w:rsidRDefault="00DE694C">
      <w:pPr>
        <w:pStyle w:val="Textbody"/>
        <w:ind w:left="480" w:hanging="480"/>
      </w:pPr>
      <w:r>
        <w:rPr>
          <w:rStyle w:val="NoneA"/>
          <w:rFonts w:ascii="Arial" w:hAnsi="Arial"/>
          <w:sz w:val="18"/>
          <w:szCs w:val="18"/>
        </w:rPr>
        <w:t xml:space="preserve">2. </w:t>
      </w:r>
      <w:proofErr w:type="spellStart"/>
      <w:r>
        <w:rPr>
          <w:rStyle w:val="NoneA"/>
          <w:rFonts w:ascii="Arial" w:hAnsi="Arial"/>
          <w:sz w:val="18"/>
          <w:szCs w:val="18"/>
        </w:rPr>
        <w:t>Antunes</w:t>
      </w:r>
      <w:proofErr w:type="spellEnd"/>
      <w:r>
        <w:rPr>
          <w:rStyle w:val="NoneA"/>
          <w:rFonts w:ascii="Arial" w:hAnsi="Arial"/>
          <w:sz w:val="18"/>
          <w:szCs w:val="18"/>
        </w:rPr>
        <w:t>, A., Martin-</w:t>
      </w:r>
      <w:proofErr w:type="spellStart"/>
      <w:r>
        <w:rPr>
          <w:rStyle w:val="NoneA"/>
          <w:rFonts w:ascii="Arial" w:hAnsi="Arial"/>
          <w:sz w:val="18"/>
          <w:szCs w:val="18"/>
        </w:rPr>
        <w:t>Verstraete</w:t>
      </w:r>
      <w:proofErr w:type="spellEnd"/>
      <w:r>
        <w:rPr>
          <w:rStyle w:val="NoneA"/>
          <w:rFonts w:ascii="Arial" w:hAnsi="Arial"/>
          <w:sz w:val="18"/>
          <w:szCs w:val="18"/>
        </w:rPr>
        <w:t xml:space="preserve">, I., &amp; </w:t>
      </w:r>
      <w:proofErr w:type="spellStart"/>
      <w:r>
        <w:rPr>
          <w:rStyle w:val="NoneA"/>
          <w:rFonts w:ascii="Arial" w:hAnsi="Arial"/>
          <w:sz w:val="18"/>
          <w:szCs w:val="18"/>
        </w:rPr>
        <w:t>Dupuy</w:t>
      </w:r>
      <w:proofErr w:type="spellEnd"/>
      <w:r>
        <w:rPr>
          <w:rStyle w:val="NoneA"/>
          <w:rFonts w:ascii="Arial" w:hAnsi="Arial"/>
          <w:sz w:val="18"/>
          <w:szCs w:val="18"/>
        </w:rPr>
        <w:t xml:space="preserve">, B. (2011). </w:t>
      </w:r>
      <w:proofErr w:type="spellStart"/>
      <w:proofErr w:type="gramStart"/>
      <w:r>
        <w:rPr>
          <w:rStyle w:val="NoneA"/>
          <w:rFonts w:ascii="Arial" w:hAnsi="Arial"/>
          <w:sz w:val="18"/>
          <w:szCs w:val="18"/>
        </w:rPr>
        <w:t>CcpA</w:t>
      </w:r>
      <w:proofErr w:type="spellEnd"/>
      <w:r>
        <w:rPr>
          <w:rStyle w:val="NoneA"/>
          <w:rFonts w:ascii="Arial" w:hAnsi="Arial"/>
          <w:sz w:val="18"/>
          <w:szCs w:val="18"/>
        </w:rPr>
        <w:t>-mediated repression of Clostridium difficile toxin gene expression.</w:t>
      </w:r>
      <w:proofErr w:type="gramEnd"/>
      <w:r>
        <w:rPr>
          <w:rStyle w:val="NoneA"/>
          <w:rFonts w:ascii="Arial" w:hAnsi="Arial"/>
          <w:sz w:val="18"/>
          <w:szCs w:val="18"/>
        </w:rPr>
        <w:t xml:space="preserve"> </w:t>
      </w:r>
      <w:r>
        <w:rPr>
          <w:rStyle w:val="NoneA"/>
          <w:rFonts w:ascii="Arial" w:hAnsi="Arial"/>
          <w:i/>
          <w:iCs/>
          <w:sz w:val="18"/>
          <w:szCs w:val="18"/>
        </w:rPr>
        <w:t>Molecular Microbiology</w:t>
      </w:r>
      <w:r>
        <w:rPr>
          <w:rStyle w:val="NoneA"/>
          <w:rFonts w:ascii="Arial" w:hAnsi="Arial"/>
          <w:sz w:val="18"/>
          <w:szCs w:val="18"/>
        </w:rPr>
        <w:t xml:space="preserve">, </w:t>
      </w:r>
      <w:r>
        <w:rPr>
          <w:rStyle w:val="NoneA"/>
          <w:rFonts w:ascii="Arial" w:hAnsi="Arial"/>
          <w:i/>
          <w:iCs/>
          <w:sz w:val="18"/>
          <w:szCs w:val="18"/>
        </w:rPr>
        <w:t>79</w:t>
      </w:r>
      <w:r>
        <w:rPr>
          <w:rStyle w:val="NoneA"/>
          <w:rFonts w:ascii="Arial" w:hAnsi="Arial"/>
          <w:sz w:val="18"/>
          <w:szCs w:val="18"/>
        </w:rPr>
        <w:t>(4), 882–899. http://doi.org/10.1111/j.1365-2958.2010.07495.x</w:t>
      </w:r>
    </w:p>
    <w:p w14:paraId="59648467" w14:textId="77777777" w:rsidR="00E0179A" w:rsidRDefault="00DE694C">
      <w:pPr>
        <w:pStyle w:val="Textbody"/>
        <w:ind w:left="480" w:hanging="480"/>
      </w:pPr>
      <w:r>
        <w:rPr>
          <w:rStyle w:val="NoneA"/>
          <w:rFonts w:ascii="Arial" w:hAnsi="Arial"/>
          <w:sz w:val="18"/>
          <w:szCs w:val="18"/>
        </w:rPr>
        <w:t xml:space="preserve">3. </w:t>
      </w:r>
      <w:proofErr w:type="spellStart"/>
      <w:r>
        <w:rPr>
          <w:rStyle w:val="NoneA"/>
          <w:rFonts w:ascii="Arial" w:hAnsi="Arial"/>
          <w:sz w:val="18"/>
          <w:szCs w:val="18"/>
        </w:rPr>
        <w:t>Antunes</w:t>
      </w:r>
      <w:proofErr w:type="spellEnd"/>
      <w:r>
        <w:rPr>
          <w:rStyle w:val="NoneA"/>
          <w:rFonts w:ascii="Arial" w:hAnsi="Arial"/>
          <w:sz w:val="18"/>
          <w:szCs w:val="18"/>
        </w:rPr>
        <w:t xml:space="preserve">, L. C. M., Han, J., Ferreira, R. B. R., </w:t>
      </w:r>
      <w:proofErr w:type="spellStart"/>
      <w:r>
        <w:rPr>
          <w:rStyle w:val="NoneA"/>
          <w:rFonts w:ascii="Arial" w:hAnsi="Arial"/>
          <w:sz w:val="18"/>
          <w:szCs w:val="18"/>
        </w:rPr>
        <w:t>Loli</w:t>
      </w:r>
      <w:proofErr w:type="spellEnd"/>
      <w:r>
        <w:rPr>
          <w:rStyle w:val="NoneA"/>
          <w:rFonts w:ascii="Arial" w:hAnsi="Arial"/>
          <w:sz w:val="18"/>
          <w:szCs w:val="18"/>
        </w:rPr>
        <w:t xml:space="preserve">, P., </w:t>
      </w:r>
      <w:proofErr w:type="spellStart"/>
      <w:r>
        <w:rPr>
          <w:rStyle w:val="NoneA"/>
          <w:rFonts w:ascii="Arial" w:hAnsi="Arial"/>
          <w:sz w:val="18"/>
          <w:szCs w:val="18"/>
        </w:rPr>
        <w:t>Borchers</w:t>
      </w:r>
      <w:proofErr w:type="spellEnd"/>
      <w:r>
        <w:rPr>
          <w:rStyle w:val="NoneA"/>
          <w:rFonts w:ascii="Arial" w:hAnsi="Arial"/>
          <w:sz w:val="18"/>
          <w:szCs w:val="18"/>
        </w:rPr>
        <w:t xml:space="preserve">, C. H., &amp; Finlay, B. B. (2011). </w:t>
      </w:r>
      <w:proofErr w:type="gramStart"/>
      <w:r>
        <w:rPr>
          <w:rStyle w:val="NoneA"/>
          <w:rFonts w:ascii="Arial" w:hAnsi="Arial"/>
          <w:sz w:val="18"/>
          <w:szCs w:val="18"/>
        </w:rPr>
        <w:t>Effect of antibiotic treatment on the intestinal metabolome.</w:t>
      </w:r>
      <w:proofErr w:type="gramEnd"/>
      <w:r>
        <w:rPr>
          <w:rStyle w:val="NoneA"/>
          <w:rFonts w:ascii="Arial" w:hAnsi="Arial"/>
          <w:sz w:val="18"/>
          <w:szCs w:val="18"/>
        </w:rPr>
        <w:t xml:space="preserve"> </w:t>
      </w:r>
      <w:r>
        <w:rPr>
          <w:rStyle w:val="NoneA"/>
          <w:rFonts w:ascii="Arial" w:hAnsi="Arial"/>
          <w:i/>
          <w:iCs/>
          <w:sz w:val="18"/>
          <w:szCs w:val="18"/>
        </w:rPr>
        <w:t>Antimicrobial Agents and Chemotherapy</w:t>
      </w:r>
      <w:r>
        <w:rPr>
          <w:rStyle w:val="NoneA"/>
          <w:rFonts w:ascii="Arial" w:hAnsi="Arial"/>
          <w:sz w:val="18"/>
          <w:szCs w:val="18"/>
        </w:rPr>
        <w:t xml:space="preserve">, </w:t>
      </w:r>
      <w:r>
        <w:rPr>
          <w:rStyle w:val="NoneA"/>
          <w:rFonts w:ascii="Arial" w:hAnsi="Arial"/>
          <w:i/>
          <w:iCs/>
          <w:sz w:val="18"/>
          <w:szCs w:val="18"/>
        </w:rPr>
        <w:t>55</w:t>
      </w:r>
      <w:r>
        <w:rPr>
          <w:rStyle w:val="NoneA"/>
          <w:rFonts w:ascii="Arial" w:hAnsi="Arial"/>
          <w:sz w:val="18"/>
          <w:szCs w:val="18"/>
        </w:rPr>
        <w:t>(4), 1494–1503. http://doi.org/10.1128/AAC.01664-10</w:t>
      </w:r>
    </w:p>
    <w:p w14:paraId="00384847" w14:textId="77777777" w:rsidR="00E0179A" w:rsidRDefault="00DE694C">
      <w:pPr>
        <w:pStyle w:val="Textbody"/>
        <w:ind w:left="480" w:hanging="480"/>
      </w:pPr>
      <w:r>
        <w:rPr>
          <w:rStyle w:val="NoneA"/>
          <w:rFonts w:ascii="Arial" w:hAnsi="Arial"/>
          <w:sz w:val="18"/>
          <w:szCs w:val="18"/>
        </w:rPr>
        <w:t xml:space="preserve">4. </w:t>
      </w:r>
      <w:proofErr w:type="spellStart"/>
      <w:r>
        <w:rPr>
          <w:rStyle w:val="NoneA"/>
          <w:rFonts w:ascii="Arial" w:hAnsi="Arial"/>
          <w:sz w:val="18"/>
          <w:szCs w:val="18"/>
        </w:rPr>
        <w:t>Antunes</w:t>
      </w:r>
      <w:proofErr w:type="spellEnd"/>
      <w:r>
        <w:rPr>
          <w:rStyle w:val="NoneA"/>
          <w:rFonts w:ascii="Arial" w:hAnsi="Arial"/>
          <w:sz w:val="18"/>
          <w:szCs w:val="18"/>
        </w:rPr>
        <w:t xml:space="preserve">, L. C. M., Han, J., Ferreira, R. B. R., </w:t>
      </w:r>
      <w:proofErr w:type="spellStart"/>
      <w:r>
        <w:rPr>
          <w:rStyle w:val="NoneA"/>
          <w:rFonts w:ascii="Arial" w:hAnsi="Arial"/>
          <w:sz w:val="18"/>
          <w:szCs w:val="18"/>
        </w:rPr>
        <w:t>Loli</w:t>
      </w:r>
      <w:proofErr w:type="spellEnd"/>
      <w:r>
        <w:rPr>
          <w:rStyle w:val="NoneA"/>
          <w:rFonts w:ascii="Arial" w:hAnsi="Arial"/>
          <w:sz w:val="18"/>
          <w:szCs w:val="18"/>
        </w:rPr>
        <w:t xml:space="preserve">, P., </w:t>
      </w:r>
      <w:proofErr w:type="spellStart"/>
      <w:r>
        <w:rPr>
          <w:rStyle w:val="NoneA"/>
          <w:rFonts w:ascii="Arial" w:hAnsi="Arial"/>
          <w:sz w:val="18"/>
          <w:szCs w:val="18"/>
        </w:rPr>
        <w:t>Borchers</w:t>
      </w:r>
      <w:proofErr w:type="spellEnd"/>
      <w:r>
        <w:rPr>
          <w:rStyle w:val="NoneA"/>
          <w:rFonts w:ascii="Arial" w:hAnsi="Arial"/>
          <w:sz w:val="18"/>
          <w:szCs w:val="18"/>
        </w:rPr>
        <w:t xml:space="preserve">, C. H., &amp; Finlay, B. B. (2011). </w:t>
      </w:r>
      <w:proofErr w:type="gramStart"/>
      <w:r>
        <w:rPr>
          <w:rStyle w:val="NoneA"/>
          <w:rFonts w:ascii="Arial" w:hAnsi="Arial"/>
          <w:sz w:val="18"/>
          <w:szCs w:val="18"/>
        </w:rPr>
        <w:t>Effect of antibiotic treatment on the intestinal metabolome.</w:t>
      </w:r>
      <w:proofErr w:type="gramEnd"/>
      <w:r>
        <w:rPr>
          <w:rStyle w:val="NoneA"/>
          <w:rFonts w:ascii="Arial" w:hAnsi="Arial"/>
          <w:sz w:val="18"/>
          <w:szCs w:val="18"/>
        </w:rPr>
        <w:t xml:space="preserve"> </w:t>
      </w:r>
      <w:r>
        <w:rPr>
          <w:rStyle w:val="NoneA"/>
          <w:rFonts w:ascii="Arial" w:hAnsi="Arial"/>
          <w:i/>
          <w:iCs/>
          <w:sz w:val="18"/>
          <w:szCs w:val="18"/>
        </w:rPr>
        <w:t>Antimicrobial Agents and Chemotherapy</w:t>
      </w:r>
      <w:r>
        <w:rPr>
          <w:rStyle w:val="NoneA"/>
          <w:rFonts w:ascii="Arial" w:hAnsi="Arial"/>
          <w:sz w:val="18"/>
          <w:szCs w:val="18"/>
        </w:rPr>
        <w:t xml:space="preserve">, </w:t>
      </w:r>
      <w:r>
        <w:rPr>
          <w:rStyle w:val="NoneA"/>
          <w:rFonts w:ascii="Arial" w:hAnsi="Arial"/>
          <w:i/>
          <w:iCs/>
          <w:sz w:val="18"/>
          <w:szCs w:val="18"/>
        </w:rPr>
        <w:t>55</w:t>
      </w:r>
      <w:r>
        <w:rPr>
          <w:rStyle w:val="NoneA"/>
          <w:rFonts w:ascii="Arial" w:hAnsi="Arial"/>
          <w:sz w:val="18"/>
          <w:szCs w:val="18"/>
        </w:rPr>
        <w:t>(4), 1494–1503. http://doi.org/10.1128/AAC.01664-10</w:t>
      </w:r>
    </w:p>
    <w:p w14:paraId="0A396BA4" w14:textId="77777777" w:rsidR="00E0179A" w:rsidRDefault="00DE694C">
      <w:pPr>
        <w:pStyle w:val="Textbody"/>
        <w:ind w:left="480" w:hanging="480"/>
      </w:pPr>
      <w:r>
        <w:rPr>
          <w:rStyle w:val="NoneA"/>
          <w:rFonts w:ascii="Arial" w:hAnsi="Arial"/>
          <w:sz w:val="18"/>
          <w:szCs w:val="18"/>
        </w:rPr>
        <w:t>5. Boos, W., &amp; Shuman, H. (1998). Maltose/</w:t>
      </w:r>
      <w:proofErr w:type="spellStart"/>
      <w:r>
        <w:rPr>
          <w:rStyle w:val="NoneA"/>
          <w:rFonts w:ascii="Arial" w:hAnsi="Arial"/>
          <w:sz w:val="18"/>
          <w:szCs w:val="18"/>
        </w:rPr>
        <w:t>maltodextrin</w:t>
      </w:r>
      <w:proofErr w:type="spellEnd"/>
      <w:r>
        <w:rPr>
          <w:rStyle w:val="NoneA"/>
          <w:rFonts w:ascii="Arial" w:hAnsi="Arial"/>
          <w:sz w:val="18"/>
          <w:szCs w:val="18"/>
        </w:rPr>
        <w:t xml:space="preserve"> system of Escherichia coli: transport, metabolism, and regulation. </w:t>
      </w:r>
      <w:r>
        <w:rPr>
          <w:rStyle w:val="NoneA"/>
          <w:rFonts w:ascii="Arial" w:hAnsi="Arial"/>
          <w:i/>
          <w:iCs/>
          <w:sz w:val="18"/>
          <w:szCs w:val="18"/>
        </w:rPr>
        <w:t>Microbiology and Molecular Biology Reviews</w:t>
      </w:r>
      <w:r>
        <w:rPr>
          <w:rStyle w:val="NoneA"/>
          <w:rFonts w:ascii="Arial Unicode MS" w:hAnsi="Arial Unicode MS"/>
          <w:sz w:val="18"/>
          <w:szCs w:val="18"/>
        </w:rPr>
        <w:t> </w:t>
      </w:r>
      <w:r>
        <w:rPr>
          <w:rStyle w:val="NoneA"/>
          <w:rFonts w:ascii="Arial" w:hAnsi="Arial"/>
          <w:i/>
          <w:iCs/>
          <w:sz w:val="18"/>
          <w:szCs w:val="18"/>
        </w:rPr>
        <w:t>: MMBR</w:t>
      </w:r>
      <w:r>
        <w:rPr>
          <w:rStyle w:val="NoneA"/>
          <w:rFonts w:ascii="Arial" w:hAnsi="Arial"/>
          <w:sz w:val="18"/>
          <w:szCs w:val="18"/>
        </w:rPr>
        <w:t xml:space="preserve">, </w:t>
      </w:r>
      <w:r>
        <w:rPr>
          <w:rStyle w:val="NoneA"/>
          <w:rFonts w:ascii="Arial" w:hAnsi="Arial"/>
          <w:i/>
          <w:iCs/>
          <w:sz w:val="18"/>
          <w:szCs w:val="18"/>
        </w:rPr>
        <w:t>62</w:t>
      </w:r>
      <w:r>
        <w:rPr>
          <w:rStyle w:val="NoneA"/>
          <w:rFonts w:ascii="Arial" w:hAnsi="Arial"/>
          <w:sz w:val="18"/>
          <w:szCs w:val="18"/>
        </w:rPr>
        <w:t>(1), 204–29. Retrieved from http://www.pubmedcentral.nih.gov/articlerender.fcgi</w:t>
      </w:r>
      <w:proofErr w:type="gramStart"/>
      <w:r>
        <w:rPr>
          <w:rStyle w:val="NoneA"/>
          <w:rFonts w:ascii="Arial" w:hAnsi="Arial"/>
          <w:sz w:val="18"/>
          <w:szCs w:val="18"/>
        </w:rPr>
        <w:t>?artid</w:t>
      </w:r>
      <w:proofErr w:type="gramEnd"/>
      <w:r>
        <w:rPr>
          <w:rStyle w:val="NoneA"/>
          <w:rFonts w:ascii="Arial" w:hAnsi="Arial"/>
          <w:sz w:val="18"/>
          <w:szCs w:val="18"/>
        </w:rPr>
        <w:t>=98911&amp;tool=pmcentrez&amp;rendertype=abstract</w:t>
      </w:r>
    </w:p>
    <w:p w14:paraId="57E32D9F" w14:textId="77777777" w:rsidR="00E0179A" w:rsidRDefault="00DE694C">
      <w:pPr>
        <w:pStyle w:val="Textbody"/>
        <w:ind w:left="480" w:hanging="480"/>
      </w:pPr>
      <w:r>
        <w:rPr>
          <w:rStyle w:val="NoneA"/>
          <w:rFonts w:ascii="Arial" w:hAnsi="Arial"/>
          <w:sz w:val="18"/>
          <w:szCs w:val="18"/>
        </w:rPr>
        <w:t xml:space="preserve">6. </w:t>
      </w:r>
      <w:proofErr w:type="spellStart"/>
      <w:r>
        <w:rPr>
          <w:rStyle w:val="NoneA"/>
          <w:rFonts w:ascii="Arial" w:hAnsi="Arial"/>
          <w:sz w:val="18"/>
          <w:szCs w:val="18"/>
        </w:rPr>
        <w:t>Borenstein</w:t>
      </w:r>
      <w:proofErr w:type="spellEnd"/>
      <w:r>
        <w:rPr>
          <w:rStyle w:val="NoneA"/>
          <w:rFonts w:ascii="Arial" w:hAnsi="Arial"/>
          <w:sz w:val="18"/>
          <w:szCs w:val="18"/>
        </w:rPr>
        <w:t xml:space="preserve">, E., </w:t>
      </w:r>
      <w:proofErr w:type="spellStart"/>
      <w:r>
        <w:rPr>
          <w:rStyle w:val="NoneA"/>
          <w:rFonts w:ascii="Arial" w:hAnsi="Arial"/>
          <w:sz w:val="18"/>
          <w:szCs w:val="18"/>
        </w:rPr>
        <w:t>Kupiec</w:t>
      </w:r>
      <w:proofErr w:type="spellEnd"/>
      <w:r>
        <w:rPr>
          <w:rStyle w:val="NoneA"/>
          <w:rFonts w:ascii="Arial" w:hAnsi="Arial"/>
          <w:sz w:val="18"/>
          <w:szCs w:val="18"/>
        </w:rPr>
        <w:t xml:space="preserve">, M., Feldman, M. W., &amp; </w:t>
      </w:r>
      <w:proofErr w:type="spellStart"/>
      <w:r>
        <w:rPr>
          <w:rStyle w:val="NoneA"/>
          <w:rFonts w:ascii="Arial" w:hAnsi="Arial"/>
          <w:sz w:val="18"/>
          <w:szCs w:val="18"/>
        </w:rPr>
        <w:t>Ruppin</w:t>
      </w:r>
      <w:proofErr w:type="spellEnd"/>
      <w:r>
        <w:rPr>
          <w:rStyle w:val="NoneA"/>
          <w:rFonts w:ascii="Arial" w:hAnsi="Arial"/>
          <w:sz w:val="18"/>
          <w:szCs w:val="18"/>
        </w:rPr>
        <w:t xml:space="preserve">, E. (2008). </w:t>
      </w:r>
      <w:proofErr w:type="gramStart"/>
      <w:r>
        <w:rPr>
          <w:rStyle w:val="NoneA"/>
          <w:rFonts w:ascii="Arial" w:hAnsi="Arial"/>
          <w:sz w:val="18"/>
          <w:szCs w:val="18"/>
        </w:rPr>
        <w:t>Large-scale reconstruction and phylogenetic analysis of metabolic environments.</w:t>
      </w:r>
      <w:proofErr w:type="gramEnd"/>
      <w:r>
        <w:rPr>
          <w:rStyle w:val="NoneA"/>
          <w:rFonts w:ascii="Arial" w:hAnsi="Arial"/>
          <w:sz w:val="18"/>
          <w:szCs w:val="18"/>
        </w:rPr>
        <w:t xml:space="preserve"> Proceedings of the National Academy of Sciences, 105(38), 14482–14487. http://doi.org/10.1073/pnas.0806162105</w:t>
      </w:r>
    </w:p>
    <w:p w14:paraId="415A1A13" w14:textId="77777777" w:rsidR="00E0179A" w:rsidRDefault="00DE694C">
      <w:pPr>
        <w:pStyle w:val="Textbody"/>
        <w:ind w:left="480" w:hanging="480"/>
      </w:pPr>
      <w:r>
        <w:rPr>
          <w:rStyle w:val="NoneA"/>
          <w:rFonts w:ascii="Arial" w:hAnsi="Arial"/>
          <w:sz w:val="18"/>
          <w:szCs w:val="18"/>
        </w:rPr>
        <w:t xml:space="preserve">7. </w:t>
      </w:r>
      <w:proofErr w:type="spell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xml:space="preserve">, B. (2015).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38A715FB" w14:textId="77777777" w:rsidR="00E0179A" w:rsidRDefault="00DE694C">
      <w:pPr>
        <w:pStyle w:val="Textbody"/>
        <w:ind w:left="480" w:hanging="480"/>
      </w:pPr>
      <w:r>
        <w:rPr>
          <w:rStyle w:val="NoneA"/>
          <w:rFonts w:ascii="Arial" w:hAnsi="Arial"/>
          <w:sz w:val="18"/>
          <w:szCs w:val="18"/>
        </w:rPr>
        <w:t xml:space="preserve">8. </w:t>
      </w:r>
      <w:proofErr w:type="spell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xml:space="preserve">, B. (2015).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7D03182B" w14:textId="77777777" w:rsidR="00E0179A" w:rsidRDefault="00DE694C">
      <w:pPr>
        <w:pStyle w:val="Textbody"/>
        <w:ind w:left="480" w:hanging="480"/>
      </w:pPr>
      <w:r>
        <w:rPr>
          <w:rStyle w:val="NoneA"/>
          <w:rFonts w:ascii="Arial" w:hAnsi="Arial"/>
          <w:sz w:val="18"/>
          <w:szCs w:val="18"/>
        </w:rPr>
        <w:t xml:space="preserve">9. </w:t>
      </w:r>
      <w:proofErr w:type="spellStart"/>
      <w:r>
        <w:rPr>
          <w:rStyle w:val="NoneA"/>
          <w:rFonts w:ascii="Arial" w:hAnsi="Arial"/>
          <w:sz w:val="18"/>
          <w:szCs w:val="18"/>
        </w:rPr>
        <w:t>Bouillaut</w:t>
      </w:r>
      <w:proofErr w:type="spellEnd"/>
      <w:r>
        <w:rPr>
          <w:rStyle w:val="NoneA"/>
          <w:rFonts w:ascii="Arial" w:hAnsi="Arial"/>
          <w:sz w:val="18"/>
          <w:szCs w:val="18"/>
        </w:rPr>
        <w:t xml:space="preserve">, L., Dubois, T., </w:t>
      </w:r>
      <w:proofErr w:type="spellStart"/>
      <w:r>
        <w:rPr>
          <w:rStyle w:val="NoneA"/>
          <w:rFonts w:ascii="Arial" w:hAnsi="Arial"/>
          <w:sz w:val="18"/>
          <w:szCs w:val="18"/>
        </w:rPr>
        <w:t>Sonenshein</w:t>
      </w:r>
      <w:proofErr w:type="spellEnd"/>
      <w:r>
        <w:rPr>
          <w:rStyle w:val="NoneA"/>
          <w:rFonts w:ascii="Arial" w:hAnsi="Arial"/>
          <w:sz w:val="18"/>
          <w:szCs w:val="18"/>
        </w:rPr>
        <w:t xml:space="preserve">, A. L., &amp; </w:t>
      </w:r>
      <w:proofErr w:type="spellStart"/>
      <w:r>
        <w:rPr>
          <w:rStyle w:val="NoneA"/>
          <w:rFonts w:ascii="Arial" w:hAnsi="Arial"/>
          <w:sz w:val="18"/>
          <w:szCs w:val="18"/>
        </w:rPr>
        <w:t>Dupuy</w:t>
      </w:r>
      <w:proofErr w:type="spellEnd"/>
      <w:r>
        <w:rPr>
          <w:rStyle w:val="NoneA"/>
          <w:rFonts w:ascii="Arial" w:hAnsi="Arial"/>
          <w:sz w:val="18"/>
          <w:szCs w:val="18"/>
        </w:rPr>
        <w:t xml:space="preserve">, B. (2015). </w:t>
      </w:r>
      <w:proofErr w:type="gramStart"/>
      <w:r>
        <w:rPr>
          <w:rStyle w:val="NoneA"/>
          <w:rFonts w:ascii="Arial" w:hAnsi="Arial"/>
          <w:sz w:val="18"/>
          <w:szCs w:val="18"/>
        </w:rPr>
        <w:t>Integration of metabolism and virulence in Clostridium difficile.</w:t>
      </w:r>
      <w:proofErr w:type="gramEnd"/>
      <w:r>
        <w:rPr>
          <w:rStyle w:val="NoneA"/>
          <w:rFonts w:ascii="Arial" w:hAnsi="Arial"/>
          <w:sz w:val="18"/>
          <w:szCs w:val="18"/>
        </w:rPr>
        <w:t xml:space="preserve"> </w:t>
      </w:r>
      <w:r>
        <w:rPr>
          <w:rStyle w:val="NoneA"/>
          <w:rFonts w:ascii="Arial" w:hAnsi="Arial"/>
          <w:i/>
          <w:iCs/>
          <w:sz w:val="18"/>
          <w:szCs w:val="18"/>
        </w:rPr>
        <w:t>Research in Microbiology</w:t>
      </w:r>
      <w:r>
        <w:rPr>
          <w:rStyle w:val="NoneA"/>
          <w:rFonts w:ascii="Arial" w:hAnsi="Arial"/>
          <w:sz w:val="18"/>
          <w:szCs w:val="18"/>
        </w:rPr>
        <w:t xml:space="preserve">, </w:t>
      </w:r>
      <w:r>
        <w:rPr>
          <w:rStyle w:val="NoneA"/>
          <w:rFonts w:ascii="Arial" w:hAnsi="Arial"/>
          <w:i/>
          <w:iCs/>
          <w:sz w:val="18"/>
          <w:szCs w:val="18"/>
        </w:rPr>
        <w:t>166</w:t>
      </w:r>
      <w:r>
        <w:rPr>
          <w:rStyle w:val="NoneA"/>
          <w:rFonts w:ascii="Arial" w:hAnsi="Arial"/>
          <w:sz w:val="18"/>
          <w:szCs w:val="18"/>
        </w:rPr>
        <w:t>(4), 375–383. http://doi.org/10.1016/j.resmic.2014.10.002</w:t>
      </w:r>
    </w:p>
    <w:p w14:paraId="7AC32F97" w14:textId="77777777" w:rsidR="00E0179A" w:rsidRDefault="00DE694C">
      <w:pPr>
        <w:pStyle w:val="Textbody"/>
        <w:ind w:left="480" w:hanging="480"/>
      </w:pPr>
      <w:r>
        <w:rPr>
          <w:rStyle w:val="NoneA"/>
          <w:rFonts w:ascii="Arial" w:hAnsi="Arial"/>
          <w:sz w:val="18"/>
          <w:szCs w:val="18"/>
        </w:rPr>
        <w:t xml:space="preserve">10. </w:t>
      </w:r>
      <w:proofErr w:type="spellStart"/>
      <w:r>
        <w:rPr>
          <w:rStyle w:val="NoneA"/>
          <w:rFonts w:ascii="Arial" w:hAnsi="Arial"/>
          <w:sz w:val="18"/>
          <w:szCs w:val="18"/>
        </w:rPr>
        <w:t>Bouillaut</w:t>
      </w:r>
      <w:proofErr w:type="spellEnd"/>
      <w:r>
        <w:rPr>
          <w:rStyle w:val="NoneA"/>
          <w:rFonts w:ascii="Arial" w:hAnsi="Arial"/>
          <w:sz w:val="18"/>
          <w:szCs w:val="18"/>
        </w:rPr>
        <w:t xml:space="preserve">, L., Self, W. T., &amp; </w:t>
      </w:r>
      <w:proofErr w:type="spellStart"/>
      <w:r>
        <w:rPr>
          <w:rStyle w:val="NoneA"/>
          <w:rFonts w:ascii="Arial" w:hAnsi="Arial"/>
          <w:sz w:val="18"/>
          <w:szCs w:val="18"/>
        </w:rPr>
        <w:t>Sonenshein</w:t>
      </w:r>
      <w:proofErr w:type="spellEnd"/>
      <w:r>
        <w:rPr>
          <w:rStyle w:val="NoneA"/>
          <w:rFonts w:ascii="Arial" w:hAnsi="Arial"/>
          <w:sz w:val="18"/>
          <w:szCs w:val="18"/>
        </w:rPr>
        <w:t xml:space="preserve">, A. L. (2013). </w:t>
      </w:r>
      <w:proofErr w:type="spellStart"/>
      <w:proofErr w:type="gramStart"/>
      <w:r>
        <w:rPr>
          <w:rStyle w:val="NoneA"/>
          <w:rFonts w:ascii="Arial" w:hAnsi="Arial"/>
          <w:sz w:val="18"/>
          <w:szCs w:val="18"/>
        </w:rPr>
        <w:t>Proline</w:t>
      </w:r>
      <w:proofErr w:type="spellEnd"/>
      <w:r>
        <w:rPr>
          <w:rStyle w:val="NoneA"/>
          <w:rFonts w:ascii="Arial" w:hAnsi="Arial"/>
          <w:sz w:val="18"/>
          <w:szCs w:val="18"/>
        </w:rPr>
        <w:t xml:space="preserve">-dependent regulation of Clostridium difficile </w:t>
      </w:r>
      <w:proofErr w:type="spellStart"/>
      <w:r>
        <w:rPr>
          <w:rStyle w:val="NoneA"/>
          <w:rFonts w:ascii="Arial" w:hAnsi="Arial"/>
          <w:sz w:val="18"/>
          <w:szCs w:val="18"/>
        </w:rPr>
        <w:t>stickland</w:t>
      </w:r>
      <w:proofErr w:type="spellEnd"/>
      <w:r>
        <w:rPr>
          <w:rStyle w:val="NoneA"/>
          <w:rFonts w:ascii="Arial" w:hAnsi="Arial"/>
          <w:sz w:val="18"/>
          <w:szCs w:val="18"/>
        </w:rPr>
        <w:t xml:space="preserve"> metabolism.</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195</w:t>
      </w:r>
      <w:r>
        <w:rPr>
          <w:rStyle w:val="NoneA"/>
          <w:rFonts w:ascii="Arial" w:hAnsi="Arial"/>
          <w:sz w:val="18"/>
          <w:szCs w:val="18"/>
        </w:rPr>
        <w:t>(4), 844–854. http://doi.org/10.1128/JB.01492-12</w:t>
      </w:r>
    </w:p>
    <w:p w14:paraId="2D05AB5E" w14:textId="77777777" w:rsidR="00E0179A" w:rsidRDefault="00DE694C">
      <w:pPr>
        <w:pStyle w:val="Textbody"/>
        <w:ind w:left="480" w:hanging="480"/>
      </w:pPr>
      <w:r>
        <w:rPr>
          <w:rStyle w:val="NoneA"/>
          <w:rFonts w:ascii="Arial" w:hAnsi="Arial"/>
          <w:sz w:val="18"/>
          <w:szCs w:val="18"/>
        </w:rPr>
        <w:t xml:space="preserve">11. Carter, G. P., Rood, J. I., &amp; </w:t>
      </w:r>
      <w:proofErr w:type="spellStart"/>
      <w:r>
        <w:rPr>
          <w:rStyle w:val="NoneA"/>
          <w:rFonts w:ascii="Arial" w:hAnsi="Arial"/>
          <w:sz w:val="18"/>
          <w:szCs w:val="18"/>
        </w:rPr>
        <w:t>Lyras</w:t>
      </w:r>
      <w:proofErr w:type="spellEnd"/>
      <w:r>
        <w:rPr>
          <w:rStyle w:val="NoneA"/>
          <w:rFonts w:ascii="Arial" w:hAnsi="Arial"/>
          <w:sz w:val="18"/>
          <w:szCs w:val="18"/>
        </w:rPr>
        <w:t xml:space="preserve">, D. (2012). </w:t>
      </w:r>
      <w:proofErr w:type="gramStart"/>
      <w:r>
        <w:rPr>
          <w:rStyle w:val="NoneA"/>
          <w:rFonts w:ascii="Arial" w:hAnsi="Arial"/>
          <w:sz w:val="18"/>
          <w:szCs w:val="18"/>
        </w:rPr>
        <w:t>The role of toxin A and toxin B in the virulence of Clostridium difficile.</w:t>
      </w:r>
      <w:proofErr w:type="gramEnd"/>
      <w:r>
        <w:rPr>
          <w:rStyle w:val="NoneA"/>
          <w:rFonts w:ascii="Arial" w:hAnsi="Arial"/>
          <w:sz w:val="18"/>
          <w:szCs w:val="18"/>
        </w:rPr>
        <w:t xml:space="preserve"> </w:t>
      </w:r>
      <w:proofErr w:type="gramStart"/>
      <w:r>
        <w:rPr>
          <w:rStyle w:val="NoneA"/>
          <w:rFonts w:ascii="Arial" w:hAnsi="Arial"/>
          <w:i/>
          <w:iCs/>
          <w:sz w:val="18"/>
          <w:szCs w:val="18"/>
        </w:rPr>
        <w:t>Trends in Microbiology</w:t>
      </w:r>
      <w:r>
        <w:rPr>
          <w:rStyle w:val="NoneA"/>
          <w:rFonts w:ascii="Arial" w:hAnsi="Arial"/>
          <w:sz w:val="18"/>
          <w:szCs w:val="18"/>
        </w:rPr>
        <w:t>.</w:t>
      </w:r>
      <w:proofErr w:type="gramEnd"/>
      <w:r>
        <w:rPr>
          <w:rStyle w:val="NoneA"/>
          <w:rFonts w:ascii="Arial" w:hAnsi="Arial"/>
          <w:sz w:val="18"/>
          <w:szCs w:val="18"/>
        </w:rPr>
        <w:t xml:space="preserve"> http://doi.org/10.1016/j.tim.2011.11.003</w:t>
      </w:r>
    </w:p>
    <w:p w14:paraId="4D8C0433" w14:textId="77777777" w:rsidR="00E0179A" w:rsidRDefault="00DE694C">
      <w:pPr>
        <w:pStyle w:val="Textbody"/>
        <w:ind w:left="480" w:hanging="480"/>
      </w:pPr>
      <w:r>
        <w:rPr>
          <w:rStyle w:val="NoneA"/>
          <w:rFonts w:ascii="Arial" w:hAnsi="Arial"/>
          <w:sz w:val="18"/>
          <w:szCs w:val="18"/>
        </w:rPr>
        <w:t xml:space="preserve">12. Chen, X., </w:t>
      </w:r>
      <w:proofErr w:type="spellStart"/>
      <w:r>
        <w:rPr>
          <w:rStyle w:val="NoneA"/>
          <w:rFonts w:ascii="Arial" w:hAnsi="Arial"/>
          <w:sz w:val="18"/>
          <w:szCs w:val="18"/>
        </w:rPr>
        <w:t>Katchar</w:t>
      </w:r>
      <w:proofErr w:type="spellEnd"/>
      <w:r>
        <w:rPr>
          <w:rStyle w:val="NoneA"/>
          <w:rFonts w:ascii="Arial" w:hAnsi="Arial"/>
          <w:sz w:val="18"/>
          <w:szCs w:val="18"/>
        </w:rPr>
        <w:t xml:space="preserve">, K., Goldsmith, J. D., </w:t>
      </w:r>
      <w:proofErr w:type="spellStart"/>
      <w:r>
        <w:rPr>
          <w:rStyle w:val="NoneA"/>
          <w:rFonts w:ascii="Arial" w:hAnsi="Arial"/>
          <w:sz w:val="18"/>
          <w:szCs w:val="18"/>
        </w:rPr>
        <w:t>Nanthakumar</w:t>
      </w:r>
      <w:proofErr w:type="spellEnd"/>
      <w:r>
        <w:rPr>
          <w:rStyle w:val="NoneA"/>
          <w:rFonts w:ascii="Arial" w:hAnsi="Arial"/>
          <w:sz w:val="18"/>
          <w:szCs w:val="18"/>
        </w:rPr>
        <w:t xml:space="preserve">, N., </w:t>
      </w:r>
      <w:proofErr w:type="spellStart"/>
      <w:r>
        <w:rPr>
          <w:rStyle w:val="NoneA"/>
          <w:rFonts w:ascii="Arial" w:hAnsi="Arial"/>
          <w:sz w:val="18"/>
          <w:szCs w:val="18"/>
        </w:rPr>
        <w:t>Cheknis</w:t>
      </w:r>
      <w:proofErr w:type="spellEnd"/>
      <w:r>
        <w:rPr>
          <w:rStyle w:val="NoneA"/>
          <w:rFonts w:ascii="Arial" w:hAnsi="Arial"/>
          <w:sz w:val="18"/>
          <w:szCs w:val="18"/>
        </w:rPr>
        <w:t xml:space="preserve">, A., </w:t>
      </w:r>
      <w:proofErr w:type="spellStart"/>
      <w:r>
        <w:rPr>
          <w:rStyle w:val="NoneA"/>
          <w:rFonts w:ascii="Arial" w:hAnsi="Arial"/>
          <w:sz w:val="18"/>
          <w:szCs w:val="18"/>
        </w:rPr>
        <w:t>Gerding</w:t>
      </w:r>
      <w:proofErr w:type="spellEnd"/>
      <w:r>
        <w:rPr>
          <w:rStyle w:val="NoneA"/>
          <w:rFonts w:ascii="Arial" w:hAnsi="Arial"/>
          <w:sz w:val="18"/>
          <w:szCs w:val="18"/>
        </w:rPr>
        <w:t xml:space="preserve">, D. N., &amp; Kelly, C. P. (2008). </w:t>
      </w:r>
      <w:proofErr w:type="gramStart"/>
      <w:r>
        <w:rPr>
          <w:rStyle w:val="NoneA"/>
          <w:rFonts w:ascii="Arial" w:hAnsi="Arial"/>
          <w:sz w:val="18"/>
          <w:szCs w:val="18"/>
        </w:rPr>
        <w:t>A Mouse Model of Clostridium difficile-Associated Disease.</w:t>
      </w:r>
      <w:proofErr w:type="gramEnd"/>
      <w:r>
        <w:rPr>
          <w:rStyle w:val="NoneA"/>
          <w:rFonts w:ascii="Arial" w:hAnsi="Arial"/>
          <w:sz w:val="18"/>
          <w:szCs w:val="18"/>
        </w:rPr>
        <w:t xml:space="preserve"> Gastroenterology, 135(6), 1984–1992. http://doi.org/10.1053/j.gastro.2008.09.002</w:t>
      </w:r>
    </w:p>
    <w:p w14:paraId="0F89E435" w14:textId="77777777" w:rsidR="00E0179A" w:rsidRDefault="00DE694C">
      <w:pPr>
        <w:pStyle w:val="Textbody"/>
        <w:ind w:left="480" w:hanging="480"/>
      </w:pPr>
      <w:r>
        <w:rPr>
          <w:rStyle w:val="NoneA"/>
          <w:rFonts w:ascii="Arial" w:hAnsi="Arial"/>
          <w:sz w:val="18"/>
          <w:szCs w:val="18"/>
        </w:rPr>
        <w:t xml:space="preserve">13. </w:t>
      </w:r>
      <w:proofErr w:type="spellStart"/>
      <w:r>
        <w:rPr>
          <w:rStyle w:val="NoneA"/>
          <w:rFonts w:ascii="Arial" w:hAnsi="Arial"/>
          <w:sz w:val="18"/>
          <w:szCs w:val="18"/>
        </w:rPr>
        <w:t>Darkoh</w:t>
      </w:r>
      <w:proofErr w:type="spellEnd"/>
      <w:r>
        <w:rPr>
          <w:rStyle w:val="NoneA"/>
          <w:rFonts w:ascii="Arial" w:hAnsi="Arial"/>
          <w:sz w:val="18"/>
          <w:szCs w:val="18"/>
        </w:rPr>
        <w:t xml:space="preserve">, C., </w:t>
      </w:r>
      <w:proofErr w:type="spellStart"/>
      <w:r>
        <w:rPr>
          <w:rStyle w:val="NoneA"/>
          <w:rFonts w:ascii="Arial" w:hAnsi="Arial"/>
          <w:sz w:val="18"/>
          <w:szCs w:val="18"/>
        </w:rPr>
        <w:t>Dupont</w:t>
      </w:r>
      <w:proofErr w:type="spellEnd"/>
      <w:r>
        <w:rPr>
          <w:rStyle w:val="NoneA"/>
          <w:rFonts w:ascii="Arial" w:hAnsi="Arial"/>
          <w:sz w:val="18"/>
          <w:szCs w:val="18"/>
        </w:rPr>
        <w:t xml:space="preserve">, H. L., Norris, S. J., &amp; Kaplan, H. B. (2015). Toxin synthesis by Clostridium difficile is regulated through quorum signaling. </w:t>
      </w:r>
      <w:proofErr w:type="spellStart"/>
      <w:proofErr w:type="gramStart"/>
      <w:r>
        <w:rPr>
          <w:rStyle w:val="NoneA"/>
          <w:rFonts w:ascii="Arial" w:hAnsi="Arial"/>
          <w:i/>
          <w:iCs/>
          <w:sz w:val="18"/>
          <w:szCs w:val="18"/>
        </w:rPr>
        <w:t>mBio</w:t>
      </w:r>
      <w:proofErr w:type="spellEnd"/>
      <w:proofErr w:type="gramEnd"/>
      <w:r>
        <w:rPr>
          <w:rStyle w:val="NoneA"/>
          <w:rFonts w:ascii="Arial" w:hAnsi="Arial"/>
          <w:sz w:val="18"/>
          <w:szCs w:val="18"/>
        </w:rPr>
        <w:t xml:space="preserve">, </w:t>
      </w:r>
      <w:r>
        <w:rPr>
          <w:rStyle w:val="NoneA"/>
          <w:rFonts w:ascii="Arial" w:hAnsi="Arial"/>
          <w:i/>
          <w:iCs/>
          <w:sz w:val="18"/>
          <w:szCs w:val="18"/>
        </w:rPr>
        <w:t>6</w:t>
      </w:r>
      <w:r>
        <w:rPr>
          <w:rStyle w:val="NoneA"/>
          <w:rFonts w:ascii="Arial" w:hAnsi="Arial"/>
          <w:sz w:val="18"/>
          <w:szCs w:val="18"/>
        </w:rPr>
        <w:t>(2). http://doi.org/10.1128/mBio.02569-14</w:t>
      </w:r>
    </w:p>
    <w:p w14:paraId="38048A44" w14:textId="77777777" w:rsidR="00E0179A" w:rsidRDefault="00DE694C">
      <w:pPr>
        <w:pStyle w:val="Textbody"/>
        <w:ind w:left="480" w:hanging="480"/>
      </w:pPr>
      <w:r>
        <w:rPr>
          <w:rStyle w:val="NoneA"/>
          <w:rFonts w:ascii="Arial" w:hAnsi="Arial"/>
          <w:sz w:val="18"/>
          <w:szCs w:val="18"/>
        </w:rPr>
        <w:t xml:space="preserve">14. </w:t>
      </w:r>
      <w:proofErr w:type="spellStart"/>
      <w:r>
        <w:rPr>
          <w:rStyle w:val="NoneA"/>
          <w:rFonts w:ascii="Arial" w:hAnsi="Arial"/>
          <w:sz w:val="18"/>
          <w:szCs w:val="18"/>
        </w:rPr>
        <w:t>Deakin</w:t>
      </w:r>
      <w:proofErr w:type="spellEnd"/>
      <w:r>
        <w:rPr>
          <w:rStyle w:val="NoneA"/>
          <w:rFonts w:ascii="Arial" w:hAnsi="Arial"/>
          <w:sz w:val="18"/>
          <w:szCs w:val="18"/>
        </w:rPr>
        <w:t xml:space="preserve">, L. J., Clare, S., Fagan, R. P., Dawson, L. F., Pickard, D. J., West, M. R., &amp; </w:t>
      </w:r>
      <w:proofErr w:type="spellStart"/>
      <w:r>
        <w:rPr>
          <w:rStyle w:val="NoneA"/>
          <w:rFonts w:ascii="Arial" w:hAnsi="Arial"/>
          <w:sz w:val="18"/>
          <w:szCs w:val="18"/>
        </w:rPr>
        <w:t>Lawley</w:t>
      </w:r>
      <w:proofErr w:type="spellEnd"/>
      <w:r>
        <w:rPr>
          <w:rStyle w:val="NoneA"/>
          <w:rFonts w:ascii="Arial" w:hAnsi="Arial"/>
          <w:sz w:val="18"/>
          <w:szCs w:val="18"/>
        </w:rPr>
        <w:t xml:space="preserve">, T. D. (2012). The Clostridium difficile spo0A gene is a persistence and transmission factor.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80</w:t>
      </w:r>
      <w:r>
        <w:rPr>
          <w:rStyle w:val="NoneA"/>
          <w:rFonts w:ascii="Arial" w:hAnsi="Arial"/>
          <w:sz w:val="18"/>
          <w:szCs w:val="18"/>
        </w:rPr>
        <w:t>(8), 2704–2711. http://doi.org/10.1128/IAI.00147-12</w:t>
      </w:r>
    </w:p>
    <w:p w14:paraId="21391158" w14:textId="77777777" w:rsidR="00E0179A" w:rsidRDefault="00DE694C">
      <w:pPr>
        <w:pStyle w:val="Textbody"/>
        <w:ind w:left="480" w:hanging="480"/>
      </w:pPr>
      <w:r>
        <w:rPr>
          <w:rStyle w:val="NoneA"/>
          <w:rFonts w:ascii="Arial" w:hAnsi="Arial"/>
          <w:sz w:val="18"/>
          <w:szCs w:val="18"/>
        </w:rPr>
        <w:t xml:space="preserve">15. </w:t>
      </w:r>
      <w:proofErr w:type="spellStart"/>
      <w:r>
        <w:rPr>
          <w:rStyle w:val="NoneA"/>
          <w:rFonts w:ascii="Arial" w:hAnsi="Arial"/>
          <w:sz w:val="18"/>
          <w:szCs w:val="18"/>
        </w:rPr>
        <w:t>Deutscher</w:t>
      </w:r>
      <w:proofErr w:type="spellEnd"/>
      <w:r>
        <w:rPr>
          <w:rStyle w:val="NoneA"/>
          <w:rFonts w:ascii="Arial" w:hAnsi="Arial"/>
          <w:sz w:val="18"/>
          <w:szCs w:val="18"/>
        </w:rPr>
        <w:t xml:space="preserve">, J., </w:t>
      </w:r>
      <w:proofErr w:type="spellStart"/>
      <w:r>
        <w:rPr>
          <w:rStyle w:val="NoneA"/>
          <w:rFonts w:ascii="Arial" w:hAnsi="Arial"/>
          <w:sz w:val="18"/>
          <w:szCs w:val="18"/>
        </w:rPr>
        <w:t>Francke</w:t>
      </w:r>
      <w:proofErr w:type="spellEnd"/>
      <w:r>
        <w:rPr>
          <w:rStyle w:val="NoneA"/>
          <w:rFonts w:ascii="Arial" w:hAnsi="Arial"/>
          <w:sz w:val="18"/>
          <w:szCs w:val="18"/>
        </w:rPr>
        <w:t xml:space="preserve">, C., &amp; </w:t>
      </w:r>
      <w:proofErr w:type="spellStart"/>
      <w:r>
        <w:rPr>
          <w:rStyle w:val="NoneA"/>
          <w:rFonts w:ascii="Arial" w:hAnsi="Arial"/>
          <w:sz w:val="18"/>
          <w:szCs w:val="18"/>
        </w:rPr>
        <w:t>Postma</w:t>
      </w:r>
      <w:proofErr w:type="spellEnd"/>
      <w:r>
        <w:rPr>
          <w:rStyle w:val="NoneA"/>
          <w:rFonts w:ascii="Arial" w:hAnsi="Arial"/>
          <w:sz w:val="18"/>
          <w:szCs w:val="18"/>
        </w:rPr>
        <w:t xml:space="preserve">, P. W. (2006). How </w:t>
      </w:r>
      <w:proofErr w:type="spellStart"/>
      <w:r>
        <w:rPr>
          <w:rStyle w:val="NoneA"/>
          <w:rFonts w:ascii="Arial" w:hAnsi="Arial"/>
          <w:sz w:val="18"/>
          <w:szCs w:val="18"/>
        </w:rPr>
        <w:t>phosphotransferase</w:t>
      </w:r>
      <w:proofErr w:type="spellEnd"/>
      <w:r>
        <w:rPr>
          <w:rStyle w:val="NoneA"/>
          <w:rFonts w:ascii="Arial" w:hAnsi="Arial"/>
          <w:sz w:val="18"/>
          <w:szCs w:val="18"/>
        </w:rPr>
        <w:t xml:space="preserve"> system-related protein phosphorylation regulates carbohydrate metabolism in bacteria. </w:t>
      </w:r>
      <w:r>
        <w:rPr>
          <w:rStyle w:val="NoneA"/>
          <w:rFonts w:ascii="Arial" w:hAnsi="Arial"/>
          <w:i/>
          <w:iCs/>
          <w:sz w:val="18"/>
          <w:szCs w:val="18"/>
        </w:rPr>
        <w:t>Microbiology and Molecular Biology Reviews</w:t>
      </w:r>
      <w:r>
        <w:rPr>
          <w:rStyle w:val="NoneA"/>
          <w:rFonts w:ascii="Arial Unicode MS" w:hAnsi="Arial Unicode MS"/>
          <w:sz w:val="18"/>
          <w:szCs w:val="18"/>
        </w:rPr>
        <w:t> </w:t>
      </w:r>
      <w:r>
        <w:rPr>
          <w:rStyle w:val="NoneA"/>
          <w:rFonts w:ascii="Arial" w:hAnsi="Arial"/>
          <w:i/>
          <w:iCs/>
          <w:sz w:val="18"/>
          <w:szCs w:val="18"/>
        </w:rPr>
        <w:t>: MMBR</w:t>
      </w:r>
      <w:r>
        <w:rPr>
          <w:rStyle w:val="NoneA"/>
          <w:rFonts w:ascii="Arial" w:hAnsi="Arial"/>
          <w:sz w:val="18"/>
          <w:szCs w:val="18"/>
        </w:rPr>
        <w:t xml:space="preserve">, </w:t>
      </w:r>
      <w:r>
        <w:rPr>
          <w:rStyle w:val="NoneA"/>
          <w:rFonts w:ascii="Arial" w:hAnsi="Arial"/>
          <w:i/>
          <w:iCs/>
          <w:sz w:val="18"/>
          <w:szCs w:val="18"/>
        </w:rPr>
        <w:t>70</w:t>
      </w:r>
      <w:r>
        <w:rPr>
          <w:rStyle w:val="NoneA"/>
          <w:rFonts w:ascii="Arial" w:hAnsi="Arial"/>
          <w:sz w:val="18"/>
          <w:szCs w:val="18"/>
        </w:rPr>
        <w:t>(4), 939–1031. http://doi.org/10.1128/MMBR.00024-06</w:t>
      </w:r>
    </w:p>
    <w:p w14:paraId="255B311D" w14:textId="77777777" w:rsidR="00E0179A" w:rsidRDefault="00DE694C">
      <w:pPr>
        <w:pStyle w:val="Textbody"/>
        <w:ind w:left="480" w:hanging="480"/>
      </w:pPr>
      <w:r>
        <w:rPr>
          <w:rStyle w:val="NoneA"/>
          <w:rFonts w:ascii="Arial" w:hAnsi="Arial"/>
          <w:sz w:val="18"/>
          <w:szCs w:val="18"/>
        </w:rPr>
        <w:t xml:space="preserve">16. Donnelly, M. L., </w:t>
      </w:r>
      <w:proofErr w:type="spellStart"/>
      <w:r>
        <w:rPr>
          <w:rStyle w:val="NoneA"/>
          <w:rFonts w:ascii="Arial" w:hAnsi="Arial"/>
          <w:sz w:val="18"/>
          <w:szCs w:val="18"/>
        </w:rPr>
        <w:t>Fimlaid</w:t>
      </w:r>
      <w:proofErr w:type="spellEnd"/>
      <w:r>
        <w:rPr>
          <w:rStyle w:val="NoneA"/>
          <w:rFonts w:ascii="Arial" w:hAnsi="Arial"/>
          <w:sz w:val="18"/>
          <w:szCs w:val="18"/>
        </w:rPr>
        <w:t xml:space="preserve">, K. A., &amp; </w:t>
      </w:r>
      <w:proofErr w:type="spellStart"/>
      <w:r>
        <w:rPr>
          <w:rStyle w:val="NoneA"/>
          <w:rFonts w:ascii="Arial" w:hAnsi="Arial"/>
          <w:sz w:val="18"/>
          <w:szCs w:val="18"/>
        </w:rPr>
        <w:t>Shen</w:t>
      </w:r>
      <w:proofErr w:type="spellEnd"/>
      <w:r>
        <w:rPr>
          <w:rStyle w:val="NoneA"/>
          <w:rFonts w:ascii="Arial" w:hAnsi="Arial"/>
          <w:sz w:val="18"/>
          <w:szCs w:val="18"/>
        </w:rPr>
        <w:t xml:space="preserve">, A. (2016). Characterization of </w:t>
      </w:r>
      <w:r>
        <w:rPr>
          <w:rStyle w:val="NoneA"/>
          <w:rFonts w:ascii="Arial" w:hAnsi="Arial"/>
          <w:i/>
          <w:iCs/>
          <w:sz w:val="18"/>
          <w:szCs w:val="18"/>
        </w:rPr>
        <w:t>Clostridium difficile</w:t>
      </w:r>
      <w:r>
        <w:rPr>
          <w:rStyle w:val="NoneA"/>
          <w:rFonts w:ascii="Arial" w:hAnsi="Arial"/>
          <w:sz w:val="18"/>
          <w:szCs w:val="18"/>
        </w:rPr>
        <w:t xml:space="preserve"> spores lacking either </w:t>
      </w:r>
      <w:proofErr w:type="spellStart"/>
      <w:r>
        <w:rPr>
          <w:rStyle w:val="NoneA"/>
          <w:rFonts w:ascii="Arial" w:hAnsi="Arial"/>
          <w:sz w:val="18"/>
          <w:szCs w:val="18"/>
        </w:rPr>
        <w:t>SpoVAC</w:t>
      </w:r>
      <w:proofErr w:type="spellEnd"/>
      <w:r>
        <w:rPr>
          <w:rStyle w:val="NoneA"/>
          <w:rFonts w:ascii="Arial" w:hAnsi="Arial"/>
          <w:sz w:val="18"/>
          <w:szCs w:val="18"/>
        </w:rPr>
        <w:t xml:space="preserve"> or DPA </w:t>
      </w:r>
      <w:proofErr w:type="spellStart"/>
      <w:r>
        <w:rPr>
          <w:rStyle w:val="NoneA"/>
          <w:rFonts w:ascii="Arial" w:hAnsi="Arial"/>
          <w:sz w:val="18"/>
          <w:szCs w:val="18"/>
        </w:rPr>
        <w:t>Synthetase</w:t>
      </w:r>
      <w:proofErr w:type="spellEnd"/>
      <w:r>
        <w:rPr>
          <w:rStyle w:val="NoneA"/>
          <w:rFonts w:ascii="Arial" w:hAnsi="Arial"/>
          <w:sz w:val="18"/>
          <w:szCs w:val="18"/>
        </w:rPr>
        <w:t xml:space="preserve">. </w:t>
      </w:r>
      <w:proofErr w:type="gramStart"/>
      <w:r>
        <w:rPr>
          <w:rStyle w:val="NoneA"/>
          <w:rFonts w:ascii="Arial" w:hAnsi="Arial"/>
          <w:i/>
          <w:iCs/>
          <w:sz w:val="18"/>
          <w:szCs w:val="18"/>
        </w:rPr>
        <w:t>Journal of Bacteriology</w:t>
      </w:r>
      <w:r>
        <w:rPr>
          <w:rStyle w:val="NoneA"/>
          <w:rFonts w:ascii="Arial" w:hAnsi="Arial"/>
          <w:sz w:val="18"/>
          <w:szCs w:val="18"/>
        </w:rPr>
        <w:t>, (April), JB.00986–15.</w:t>
      </w:r>
      <w:proofErr w:type="gramEnd"/>
      <w:r>
        <w:rPr>
          <w:rStyle w:val="NoneA"/>
          <w:rFonts w:ascii="Arial" w:hAnsi="Arial"/>
          <w:sz w:val="18"/>
          <w:szCs w:val="18"/>
        </w:rPr>
        <w:t xml:space="preserve"> http://doi.org/10.1128/JB.00986-15</w:t>
      </w:r>
    </w:p>
    <w:p w14:paraId="3677FEB3" w14:textId="77777777" w:rsidR="00E0179A" w:rsidRDefault="00DE694C">
      <w:pPr>
        <w:pStyle w:val="Textbody"/>
        <w:ind w:left="480" w:hanging="480"/>
      </w:pPr>
      <w:r>
        <w:rPr>
          <w:rStyle w:val="NoneA"/>
          <w:rFonts w:ascii="Arial" w:hAnsi="Arial"/>
          <w:sz w:val="18"/>
          <w:szCs w:val="18"/>
        </w:rPr>
        <w:t xml:space="preserve">17. </w:t>
      </w:r>
      <w:proofErr w:type="spellStart"/>
      <w:r>
        <w:rPr>
          <w:rStyle w:val="NoneA"/>
          <w:rFonts w:ascii="Arial" w:hAnsi="Arial"/>
          <w:sz w:val="18"/>
          <w:szCs w:val="18"/>
        </w:rPr>
        <w:t>Elsden</w:t>
      </w:r>
      <w:proofErr w:type="spellEnd"/>
      <w:r>
        <w:rPr>
          <w:rStyle w:val="NoneA"/>
          <w:rFonts w:ascii="Arial" w:hAnsi="Arial"/>
          <w:sz w:val="18"/>
          <w:szCs w:val="18"/>
        </w:rPr>
        <w:t xml:space="preserve">, S. R., &amp; Hilton, M. G. (1978). </w:t>
      </w:r>
      <w:proofErr w:type="gramStart"/>
      <w:r>
        <w:rPr>
          <w:rStyle w:val="NoneA"/>
          <w:rFonts w:ascii="Arial" w:hAnsi="Arial"/>
          <w:sz w:val="18"/>
          <w:szCs w:val="18"/>
        </w:rPr>
        <w:t xml:space="preserve">Volatile acid production from threonine, </w:t>
      </w:r>
      <w:proofErr w:type="spellStart"/>
      <w:r>
        <w:rPr>
          <w:rStyle w:val="NoneA"/>
          <w:rFonts w:ascii="Arial" w:hAnsi="Arial"/>
          <w:sz w:val="18"/>
          <w:szCs w:val="18"/>
        </w:rPr>
        <w:t>valine</w:t>
      </w:r>
      <w:proofErr w:type="spellEnd"/>
      <w:r>
        <w:rPr>
          <w:rStyle w:val="NoneA"/>
          <w:rFonts w:ascii="Arial" w:hAnsi="Arial"/>
          <w:sz w:val="18"/>
          <w:szCs w:val="18"/>
        </w:rPr>
        <w:t xml:space="preserve">, </w:t>
      </w:r>
      <w:proofErr w:type="spellStart"/>
      <w:r>
        <w:rPr>
          <w:rStyle w:val="NoneA"/>
          <w:rFonts w:ascii="Arial" w:hAnsi="Arial"/>
          <w:sz w:val="18"/>
          <w:szCs w:val="18"/>
        </w:rPr>
        <w:t>leucine</w:t>
      </w:r>
      <w:proofErr w:type="spellEnd"/>
      <w:r>
        <w:rPr>
          <w:rStyle w:val="NoneA"/>
          <w:rFonts w:ascii="Arial" w:hAnsi="Arial"/>
          <w:sz w:val="18"/>
          <w:szCs w:val="18"/>
        </w:rPr>
        <w:t xml:space="preserve"> and isoleucine by clostridia.</w:t>
      </w:r>
      <w:proofErr w:type="gramEnd"/>
      <w:r>
        <w:rPr>
          <w:rStyle w:val="NoneA"/>
          <w:rFonts w:ascii="Arial" w:hAnsi="Arial"/>
          <w:sz w:val="18"/>
          <w:szCs w:val="18"/>
        </w:rPr>
        <w:t xml:space="preserve"> </w:t>
      </w:r>
      <w:r>
        <w:rPr>
          <w:rStyle w:val="NoneA"/>
          <w:rFonts w:ascii="Arial" w:hAnsi="Arial"/>
          <w:i/>
          <w:iCs/>
          <w:sz w:val="18"/>
          <w:szCs w:val="18"/>
        </w:rPr>
        <w:t>Archives of Microbiology</w:t>
      </w:r>
      <w:r>
        <w:rPr>
          <w:rStyle w:val="NoneA"/>
          <w:rFonts w:ascii="Arial" w:hAnsi="Arial"/>
          <w:sz w:val="18"/>
          <w:szCs w:val="18"/>
        </w:rPr>
        <w:t xml:space="preserve">, </w:t>
      </w:r>
      <w:r>
        <w:rPr>
          <w:rStyle w:val="NoneA"/>
          <w:rFonts w:ascii="Arial" w:hAnsi="Arial"/>
          <w:i/>
          <w:iCs/>
          <w:sz w:val="18"/>
          <w:szCs w:val="18"/>
        </w:rPr>
        <w:t>117</w:t>
      </w:r>
      <w:r>
        <w:rPr>
          <w:rStyle w:val="NoneA"/>
          <w:rFonts w:ascii="Arial" w:hAnsi="Arial"/>
          <w:sz w:val="18"/>
          <w:szCs w:val="18"/>
        </w:rPr>
        <w:t>(2), 165–172. http://doi.org/10.1007/BF00402304</w:t>
      </w:r>
    </w:p>
    <w:p w14:paraId="3472F8B6" w14:textId="77777777" w:rsidR="00E0179A" w:rsidRDefault="00DE694C">
      <w:pPr>
        <w:pStyle w:val="Textbody"/>
        <w:ind w:left="480" w:hanging="480"/>
      </w:pPr>
      <w:r>
        <w:rPr>
          <w:rStyle w:val="NoneA"/>
          <w:rFonts w:ascii="Arial" w:hAnsi="Arial"/>
          <w:sz w:val="18"/>
          <w:szCs w:val="18"/>
        </w:rPr>
        <w:t xml:space="preserve">18. </w:t>
      </w:r>
      <w:proofErr w:type="spellStart"/>
      <w:r>
        <w:rPr>
          <w:rStyle w:val="NoneA"/>
          <w:rFonts w:ascii="Arial" w:hAnsi="Arial"/>
          <w:sz w:val="18"/>
          <w:szCs w:val="18"/>
        </w:rPr>
        <w:t>Fabich</w:t>
      </w:r>
      <w:proofErr w:type="spellEnd"/>
      <w:r>
        <w:rPr>
          <w:rStyle w:val="NoneA"/>
          <w:rFonts w:ascii="Arial" w:hAnsi="Arial"/>
          <w:sz w:val="18"/>
          <w:szCs w:val="18"/>
        </w:rPr>
        <w:t xml:space="preserve">, A. J., Jones, S. A., </w:t>
      </w:r>
      <w:proofErr w:type="spellStart"/>
      <w:r>
        <w:rPr>
          <w:rStyle w:val="NoneA"/>
          <w:rFonts w:ascii="Arial" w:hAnsi="Arial"/>
          <w:sz w:val="18"/>
          <w:szCs w:val="18"/>
        </w:rPr>
        <w:t>Chowdhury</w:t>
      </w:r>
      <w:proofErr w:type="spellEnd"/>
      <w:r>
        <w:rPr>
          <w:rStyle w:val="NoneA"/>
          <w:rFonts w:ascii="Arial" w:hAnsi="Arial"/>
          <w:sz w:val="18"/>
          <w:szCs w:val="18"/>
        </w:rPr>
        <w:t xml:space="preserve">, F. Z., </w:t>
      </w:r>
      <w:proofErr w:type="spellStart"/>
      <w:r>
        <w:rPr>
          <w:rStyle w:val="NoneA"/>
          <w:rFonts w:ascii="Arial" w:hAnsi="Arial"/>
          <w:sz w:val="18"/>
          <w:szCs w:val="18"/>
        </w:rPr>
        <w:t>Cernosek</w:t>
      </w:r>
      <w:proofErr w:type="spellEnd"/>
      <w:r>
        <w:rPr>
          <w:rStyle w:val="NoneA"/>
          <w:rFonts w:ascii="Arial" w:hAnsi="Arial"/>
          <w:sz w:val="18"/>
          <w:szCs w:val="18"/>
        </w:rPr>
        <w:t xml:space="preserve">, A., Anderson, A., Smalley, D., &amp; Conway, T. (2008). Comparison of carbon nutrition for pathogenic and commensal Escherichia coli strains in the mouse intestine.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76</w:t>
      </w:r>
      <w:r>
        <w:rPr>
          <w:rStyle w:val="NoneA"/>
          <w:rFonts w:ascii="Arial" w:hAnsi="Arial"/>
          <w:sz w:val="18"/>
          <w:szCs w:val="18"/>
        </w:rPr>
        <w:t>(3), 1143–1152. http://doi.org/10.1128/IAI.01386-07</w:t>
      </w:r>
    </w:p>
    <w:p w14:paraId="39BC363C" w14:textId="77777777" w:rsidR="00E0179A" w:rsidRDefault="00DE694C">
      <w:pPr>
        <w:pStyle w:val="Textbody"/>
        <w:ind w:left="480" w:hanging="480"/>
      </w:pPr>
      <w:r>
        <w:rPr>
          <w:rStyle w:val="NoneA"/>
          <w:rFonts w:ascii="Arial" w:hAnsi="Arial"/>
          <w:sz w:val="18"/>
          <w:szCs w:val="18"/>
        </w:rPr>
        <w:t xml:space="preserve">19. </w:t>
      </w:r>
      <w:proofErr w:type="spellStart"/>
      <w:r>
        <w:rPr>
          <w:rStyle w:val="NoneA"/>
          <w:rFonts w:ascii="Arial" w:hAnsi="Arial"/>
          <w:sz w:val="18"/>
          <w:szCs w:val="18"/>
        </w:rPr>
        <w:t>Ferreyra</w:t>
      </w:r>
      <w:proofErr w:type="spellEnd"/>
      <w:r>
        <w:rPr>
          <w:rStyle w:val="NoneA"/>
          <w:rFonts w:ascii="Arial" w:hAnsi="Arial"/>
          <w:sz w:val="18"/>
          <w:szCs w:val="18"/>
        </w:rPr>
        <w:t xml:space="preserve">, J. A., Wu, K. J., </w:t>
      </w:r>
      <w:proofErr w:type="spellStart"/>
      <w:r>
        <w:rPr>
          <w:rStyle w:val="NoneA"/>
          <w:rFonts w:ascii="Arial" w:hAnsi="Arial"/>
          <w:sz w:val="18"/>
          <w:szCs w:val="18"/>
        </w:rPr>
        <w:t>Hryckowian</w:t>
      </w:r>
      <w:proofErr w:type="spellEnd"/>
      <w:r>
        <w:rPr>
          <w:rStyle w:val="NoneA"/>
          <w:rFonts w:ascii="Arial" w:hAnsi="Arial"/>
          <w:sz w:val="18"/>
          <w:szCs w:val="18"/>
        </w:rPr>
        <w:t xml:space="preserve">, A. J., </w:t>
      </w:r>
      <w:proofErr w:type="spellStart"/>
      <w:r>
        <w:rPr>
          <w:rStyle w:val="NoneA"/>
          <w:rFonts w:ascii="Arial" w:hAnsi="Arial"/>
          <w:sz w:val="18"/>
          <w:szCs w:val="18"/>
        </w:rPr>
        <w:t>Bouley</w:t>
      </w:r>
      <w:proofErr w:type="spellEnd"/>
      <w:r>
        <w:rPr>
          <w:rStyle w:val="NoneA"/>
          <w:rFonts w:ascii="Arial" w:hAnsi="Arial"/>
          <w:sz w:val="18"/>
          <w:szCs w:val="18"/>
        </w:rPr>
        <w:t xml:space="preserve">, D. M., Weimer, B. C., &amp; </w:t>
      </w:r>
      <w:proofErr w:type="spellStart"/>
      <w:r>
        <w:rPr>
          <w:rStyle w:val="NoneA"/>
          <w:rFonts w:ascii="Arial" w:hAnsi="Arial"/>
          <w:sz w:val="18"/>
          <w:szCs w:val="18"/>
        </w:rPr>
        <w:t>Sonnenburg</w:t>
      </w:r>
      <w:proofErr w:type="spellEnd"/>
      <w:r>
        <w:rPr>
          <w:rStyle w:val="NoneA"/>
          <w:rFonts w:ascii="Arial" w:hAnsi="Arial"/>
          <w:sz w:val="18"/>
          <w:szCs w:val="18"/>
        </w:rPr>
        <w:t xml:space="preserve">, J. L. (2014). Gut microbiota-produced succinate promotes C. Difficile infection after antibiotic treatment or motility disturbance. </w:t>
      </w:r>
      <w:r>
        <w:rPr>
          <w:rStyle w:val="NoneA"/>
          <w:rFonts w:ascii="Arial" w:hAnsi="Arial"/>
          <w:i/>
          <w:iCs/>
          <w:sz w:val="18"/>
          <w:szCs w:val="18"/>
        </w:rPr>
        <w:t>Cell Host and Microbe</w:t>
      </w:r>
      <w:r>
        <w:rPr>
          <w:rStyle w:val="NoneA"/>
          <w:rFonts w:ascii="Arial" w:hAnsi="Arial"/>
          <w:sz w:val="18"/>
          <w:szCs w:val="18"/>
        </w:rPr>
        <w:t xml:space="preserve">, </w:t>
      </w:r>
      <w:r>
        <w:rPr>
          <w:rStyle w:val="NoneA"/>
          <w:rFonts w:ascii="Arial" w:hAnsi="Arial"/>
          <w:i/>
          <w:iCs/>
          <w:sz w:val="18"/>
          <w:szCs w:val="18"/>
        </w:rPr>
        <w:t>16</w:t>
      </w:r>
      <w:r>
        <w:rPr>
          <w:rStyle w:val="NoneA"/>
          <w:rFonts w:ascii="Arial" w:hAnsi="Arial"/>
          <w:sz w:val="18"/>
          <w:szCs w:val="18"/>
        </w:rPr>
        <w:t>(6), 770–777. http://doi.org/10.1016/j.chom.2014.11.003</w:t>
      </w:r>
    </w:p>
    <w:p w14:paraId="047966A7" w14:textId="77777777" w:rsidR="00E0179A" w:rsidRDefault="00DE694C">
      <w:pPr>
        <w:pStyle w:val="Textbody"/>
        <w:ind w:left="480" w:hanging="480"/>
      </w:pPr>
      <w:r>
        <w:rPr>
          <w:rStyle w:val="NoneA"/>
          <w:rFonts w:ascii="Arial" w:hAnsi="Arial"/>
          <w:sz w:val="18"/>
          <w:szCs w:val="18"/>
        </w:rPr>
        <w:t xml:space="preserve">20. </w:t>
      </w:r>
      <w:proofErr w:type="spellStart"/>
      <w:r>
        <w:rPr>
          <w:rStyle w:val="NoneA"/>
          <w:rFonts w:ascii="Arial" w:hAnsi="Arial"/>
          <w:sz w:val="18"/>
          <w:szCs w:val="18"/>
        </w:rPr>
        <w:t>Fimlaid</w:t>
      </w:r>
      <w:proofErr w:type="spellEnd"/>
      <w:r>
        <w:rPr>
          <w:rStyle w:val="NoneA"/>
          <w:rFonts w:ascii="Arial" w:hAnsi="Arial"/>
          <w:sz w:val="18"/>
          <w:szCs w:val="18"/>
        </w:rPr>
        <w:t xml:space="preserve">, K. A., Bond, J. P., </w:t>
      </w:r>
      <w:proofErr w:type="spellStart"/>
      <w:r>
        <w:rPr>
          <w:rStyle w:val="NoneA"/>
          <w:rFonts w:ascii="Arial" w:hAnsi="Arial"/>
          <w:sz w:val="18"/>
          <w:szCs w:val="18"/>
        </w:rPr>
        <w:t>Schutz</w:t>
      </w:r>
      <w:proofErr w:type="spellEnd"/>
      <w:r>
        <w:rPr>
          <w:rStyle w:val="NoneA"/>
          <w:rFonts w:ascii="Arial" w:hAnsi="Arial"/>
          <w:sz w:val="18"/>
          <w:szCs w:val="18"/>
        </w:rPr>
        <w:t xml:space="preserve">, K. C., Putnam, E. E., Leung, J. M., </w:t>
      </w:r>
      <w:proofErr w:type="spellStart"/>
      <w:r>
        <w:rPr>
          <w:rStyle w:val="NoneA"/>
          <w:rFonts w:ascii="Arial" w:hAnsi="Arial"/>
          <w:sz w:val="18"/>
          <w:szCs w:val="18"/>
        </w:rPr>
        <w:t>Lawley</w:t>
      </w:r>
      <w:proofErr w:type="spellEnd"/>
      <w:r>
        <w:rPr>
          <w:rStyle w:val="NoneA"/>
          <w:rFonts w:ascii="Arial" w:hAnsi="Arial"/>
          <w:sz w:val="18"/>
          <w:szCs w:val="18"/>
        </w:rPr>
        <w:t xml:space="preserve">, T. D., &amp; </w:t>
      </w:r>
      <w:proofErr w:type="spellStart"/>
      <w:r>
        <w:rPr>
          <w:rStyle w:val="NoneA"/>
          <w:rFonts w:ascii="Arial" w:hAnsi="Arial"/>
          <w:sz w:val="18"/>
          <w:szCs w:val="18"/>
        </w:rPr>
        <w:t>Shen</w:t>
      </w:r>
      <w:proofErr w:type="spellEnd"/>
      <w:r>
        <w:rPr>
          <w:rStyle w:val="NoneA"/>
          <w:rFonts w:ascii="Arial" w:hAnsi="Arial"/>
          <w:sz w:val="18"/>
          <w:szCs w:val="18"/>
        </w:rPr>
        <w:t xml:space="preserve">, A. (2013). </w:t>
      </w:r>
      <w:proofErr w:type="gramStart"/>
      <w:r>
        <w:rPr>
          <w:rStyle w:val="NoneA"/>
          <w:rFonts w:ascii="Arial" w:hAnsi="Arial"/>
          <w:sz w:val="18"/>
          <w:szCs w:val="18"/>
        </w:rPr>
        <w:t>Global Analysis of the Sporulation Pathway of Clostridium difficile.</w:t>
      </w:r>
      <w:proofErr w:type="gramEnd"/>
      <w:r>
        <w:rPr>
          <w:rStyle w:val="NoneA"/>
          <w:rFonts w:ascii="Arial" w:hAnsi="Arial"/>
          <w:sz w:val="18"/>
          <w:szCs w:val="18"/>
        </w:rPr>
        <w:t xml:space="preserve"> </w:t>
      </w:r>
      <w:proofErr w:type="spellStart"/>
      <w:r>
        <w:rPr>
          <w:rStyle w:val="NoneA"/>
          <w:rFonts w:ascii="Arial" w:hAnsi="Arial"/>
          <w:i/>
          <w:iCs/>
          <w:sz w:val="18"/>
          <w:szCs w:val="18"/>
        </w:rPr>
        <w:t>PLoS</w:t>
      </w:r>
      <w:proofErr w:type="spellEnd"/>
      <w:r>
        <w:rPr>
          <w:rStyle w:val="NoneA"/>
          <w:rFonts w:ascii="Arial" w:hAnsi="Arial"/>
          <w:i/>
          <w:iCs/>
          <w:sz w:val="18"/>
          <w:szCs w:val="18"/>
        </w:rPr>
        <w:t xml:space="preserve">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http://doi.org/10.1371/journal.pgen.1003660</w:t>
      </w:r>
    </w:p>
    <w:p w14:paraId="4063D9C1" w14:textId="77777777" w:rsidR="00E0179A" w:rsidRDefault="00DE694C">
      <w:pPr>
        <w:pStyle w:val="Textbody"/>
        <w:ind w:left="480" w:hanging="480"/>
      </w:pPr>
      <w:r>
        <w:rPr>
          <w:rStyle w:val="NoneA"/>
          <w:rFonts w:ascii="Arial" w:hAnsi="Arial"/>
          <w:sz w:val="18"/>
          <w:szCs w:val="18"/>
        </w:rPr>
        <w:t xml:space="preserve">21. </w:t>
      </w:r>
      <w:proofErr w:type="spellStart"/>
      <w:r>
        <w:rPr>
          <w:rStyle w:val="NoneA"/>
          <w:rFonts w:ascii="Arial" w:hAnsi="Arial"/>
          <w:sz w:val="18"/>
          <w:szCs w:val="18"/>
        </w:rPr>
        <w:t>Fimlaid</w:t>
      </w:r>
      <w:proofErr w:type="spellEnd"/>
      <w:r>
        <w:rPr>
          <w:rStyle w:val="NoneA"/>
          <w:rFonts w:ascii="Arial" w:hAnsi="Arial"/>
          <w:sz w:val="18"/>
          <w:szCs w:val="18"/>
        </w:rPr>
        <w:t xml:space="preserve">, K. A., Bond, J. P., </w:t>
      </w:r>
      <w:proofErr w:type="spellStart"/>
      <w:r>
        <w:rPr>
          <w:rStyle w:val="NoneA"/>
          <w:rFonts w:ascii="Arial" w:hAnsi="Arial"/>
          <w:sz w:val="18"/>
          <w:szCs w:val="18"/>
        </w:rPr>
        <w:t>Schutz</w:t>
      </w:r>
      <w:proofErr w:type="spellEnd"/>
      <w:r>
        <w:rPr>
          <w:rStyle w:val="NoneA"/>
          <w:rFonts w:ascii="Arial" w:hAnsi="Arial"/>
          <w:sz w:val="18"/>
          <w:szCs w:val="18"/>
        </w:rPr>
        <w:t xml:space="preserve">, K. C., Putnam, E. E., Leung, J. M., </w:t>
      </w:r>
      <w:proofErr w:type="spellStart"/>
      <w:r>
        <w:rPr>
          <w:rStyle w:val="NoneA"/>
          <w:rFonts w:ascii="Arial" w:hAnsi="Arial"/>
          <w:sz w:val="18"/>
          <w:szCs w:val="18"/>
        </w:rPr>
        <w:t>Lawley</w:t>
      </w:r>
      <w:proofErr w:type="spellEnd"/>
      <w:r>
        <w:rPr>
          <w:rStyle w:val="NoneA"/>
          <w:rFonts w:ascii="Arial" w:hAnsi="Arial"/>
          <w:sz w:val="18"/>
          <w:szCs w:val="18"/>
        </w:rPr>
        <w:t xml:space="preserve">, T. D., &amp; </w:t>
      </w:r>
      <w:proofErr w:type="spellStart"/>
      <w:r>
        <w:rPr>
          <w:rStyle w:val="NoneA"/>
          <w:rFonts w:ascii="Arial" w:hAnsi="Arial"/>
          <w:sz w:val="18"/>
          <w:szCs w:val="18"/>
        </w:rPr>
        <w:t>Shen</w:t>
      </w:r>
      <w:proofErr w:type="spellEnd"/>
      <w:r>
        <w:rPr>
          <w:rStyle w:val="NoneA"/>
          <w:rFonts w:ascii="Arial" w:hAnsi="Arial"/>
          <w:sz w:val="18"/>
          <w:szCs w:val="18"/>
        </w:rPr>
        <w:t xml:space="preserve">, A. (2013). </w:t>
      </w:r>
      <w:proofErr w:type="gramStart"/>
      <w:r>
        <w:rPr>
          <w:rStyle w:val="NoneA"/>
          <w:rFonts w:ascii="Arial" w:hAnsi="Arial"/>
          <w:sz w:val="18"/>
          <w:szCs w:val="18"/>
        </w:rPr>
        <w:t>Global Analysis of the Sporulation Pathway of Clostridium difficile.</w:t>
      </w:r>
      <w:proofErr w:type="gramEnd"/>
      <w:r>
        <w:rPr>
          <w:rStyle w:val="NoneA"/>
          <w:rFonts w:ascii="Arial" w:hAnsi="Arial"/>
          <w:sz w:val="18"/>
          <w:szCs w:val="18"/>
        </w:rPr>
        <w:t xml:space="preserve"> </w:t>
      </w:r>
      <w:proofErr w:type="spellStart"/>
      <w:r>
        <w:rPr>
          <w:rStyle w:val="NoneA"/>
          <w:rFonts w:ascii="Arial" w:hAnsi="Arial"/>
          <w:i/>
          <w:iCs/>
          <w:sz w:val="18"/>
          <w:szCs w:val="18"/>
        </w:rPr>
        <w:t>PLoS</w:t>
      </w:r>
      <w:proofErr w:type="spellEnd"/>
      <w:r>
        <w:rPr>
          <w:rStyle w:val="NoneA"/>
          <w:rFonts w:ascii="Arial" w:hAnsi="Arial"/>
          <w:i/>
          <w:iCs/>
          <w:sz w:val="18"/>
          <w:szCs w:val="18"/>
        </w:rPr>
        <w:t xml:space="preserve">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http://doi.org/10.1371/journal.pgen.1003660</w:t>
      </w:r>
    </w:p>
    <w:p w14:paraId="51A586B9" w14:textId="77777777" w:rsidR="00E0179A" w:rsidRDefault="00DE694C">
      <w:pPr>
        <w:pStyle w:val="Textbody"/>
        <w:ind w:left="480" w:hanging="480"/>
      </w:pPr>
      <w:r>
        <w:rPr>
          <w:rStyle w:val="NoneA"/>
          <w:rFonts w:ascii="Arial" w:hAnsi="Arial"/>
          <w:sz w:val="18"/>
          <w:szCs w:val="18"/>
        </w:rPr>
        <w:t xml:space="preserve">22. </w:t>
      </w:r>
      <w:proofErr w:type="spellStart"/>
      <w:r>
        <w:rPr>
          <w:rStyle w:val="NoneA"/>
          <w:rFonts w:ascii="Arial" w:hAnsi="Arial"/>
          <w:sz w:val="18"/>
          <w:szCs w:val="18"/>
        </w:rPr>
        <w:t>Fimlaid</w:t>
      </w:r>
      <w:proofErr w:type="spellEnd"/>
      <w:r>
        <w:rPr>
          <w:rStyle w:val="NoneA"/>
          <w:rFonts w:ascii="Arial" w:hAnsi="Arial"/>
          <w:sz w:val="18"/>
          <w:szCs w:val="18"/>
        </w:rPr>
        <w:t xml:space="preserve">, K. A., &amp; </w:t>
      </w:r>
      <w:proofErr w:type="spellStart"/>
      <w:r>
        <w:rPr>
          <w:rStyle w:val="NoneA"/>
          <w:rFonts w:ascii="Arial" w:hAnsi="Arial"/>
          <w:sz w:val="18"/>
          <w:szCs w:val="18"/>
        </w:rPr>
        <w:t>Shen</w:t>
      </w:r>
      <w:proofErr w:type="spellEnd"/>
      <w:r>
        <w:rPr>
          <w:rStyle w:val="NoneA"/>
          <w:rFonts w:ascii="Arial" w:hAnsi="Arial"/>
          <w:sz w:val="18"/>
          <w:szCs w:val="18"/>
        </w:rPr>
        <w:t xml:space="preserve">, A. (2015). Diverse mechanisms regulate sporulation sigma factor activity in the </w:t>
      </w:r>
      <w:proofErr w:type="spellStart"/>
      <w:r>
        <w:rPr>
          <w:rStyle w:val="NoneA"/>
          <w:rFonts w:ascii="Arial" w:hAnsi="Arial"/>
          <w:sz w:val="18"/>
          <w:szCs w:val="18"/>
        </w:rPr>
        <w:t>Firmicutes</w:t>
      </w:r>
      <w:proofErr w:type="spellEnd"/>
      <w:r>
        <w:rPr>
          <w:rStyle w:val="NoneA"/>
          <w:rFonts w:ascii="Arial" w:hAnsi="Arial"/>
          <w:sz w:val="18"/>
          <w:szCs w:val="18"/>
        </w:rPr>
        <w:t xml:space="preserve">. </w:t>
      </w:r>
      <w:proofErr w:type="gramStart"/>
      <w:r>
        <w:rPr>
          <w:rStyle w:val="NoneA"/>
          <w:rFonts w:ascii="Arial" w:hAnsi="Arial"/>
          <w:i/>
          <w:iCs/>
          <w:sz w:val="18"/>
          <w:szCs w:val="18"/>
        </w:rPr>
        <w:t>Current Opinion in Microbiology</w:t>
      </w:r>
      <w:r>
        <w:rPr>
          <w:rStyle w:val="NoneA"/>
          <w:rFonts w:ascii="Arial" w:hAnsi="Arial"/>
          <w:sz w:val="18"/>
          <w:szCs w:val="18"/>
        </w:rPr>
        <w:t>.</w:t>
      </w:r>
      <w:proofErr w:type="gramEnd"/>
      <w:r>
        <w:rPr>
          <w:rStyle w:val="NoneA"/>
          <w:rFonts w:ascii="Arial" w:hAnsi="Arial"/>
          <w:sz w:val="18"/>
          <w:szCs w:val="18"/>
        </w:rPr>
        <w:t xml:space="preserve"> http://doi.org/10.1016/j.mib.2015.01.006</w:t>
      </w:r>
    </w:p>
    <w:p w14:paraId="562E373B"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hAnsi="Arial"/>
          <w:sz w:val="18"/>
          <w:szCs w:val="18"/>
        </w:rPr>
        <w:t xml:space="preserve">23. </w:t>
      </w:r>
      <w:proofErr w:type="spellStart"/>
      <w:r>
        <w:rPr>
          <w:rStyle w:val="NoneA"/>
          <w:rFonts w:ascii="Arial" w:hAnsi="Arial"/>
          <w:sz w:val="18"/>
          <w:szCs w:val="18"/>
        </w:rPr>
        <w:t>Freter</w:t>
      </w:r>
      <w:proofErr w:type="spellEnd"/>
      <w:r>
        <w:rPr>
          <w:rStyle w:val="NoneA"/>
          <w:rFonts w:ascii="Arial" w:hAnsi="Arial"/>
          <w:sz w:val="18"/>
          <w:szCs w:val="18"/>
        </w:rPr>
        <w:t xml:space="preserve">, R. 1983. </w:t>
      </w:r>
      <w:proofErr w:type="gramStart"/>
      <w:r>
        <w:rPr>
          <w:rStyle w:val="NoneA"/>
          <w:rFonts w:ascii="Arial" w:hAnsi="Arial"/>
          <w:sz w:val="18"/>
          <w:szCs w:val="18"/>
        </w:rPr>
        <w:t xml:space="preserve">Mechanisms that control the </w:t>
      </w:r>
      <w:proofErr w:type="spellStart"/>
      <w:r>
        <w:rPr>
          <w:rStyle w:val="NoneA"/>
          <w:rFonts w:ascii="Arial" w:hAnsi="Arial"/>
          <w:sz w:val="18"/>
          <w:szCs w:val="18"/>
        </w:rPr>
        <w:t>microflora</w:t>
      </w:r>
      <w:proofErr w:type="spellEnd"/>
      <w:r>
        <w:rPr>
          <w:rStyle w:val="NoneA"/>
          <w:rFonts w:ascii="Arial" w:hAnsi="Arial"/>
          <w:sz w:val="18"/>
          <w:szCs w:val="18"/>
        </w:rPr>
        <w:t xml:space="preserve"> in the large intestine, p. 33-54.</w:t>
      </w:r>
      <w:proofErr w:type="gramEnd"/>
      <w:r>
        <w:rPr>
          <w:rStyle w:val="NoneA"/>
          <w:rFonts w:ascii="Arial" w:hAnsi="Arial"/>
          <w:sz w:val="18"/>
          <w:szCs w:val="18"/>
        </w:rPr>
        <w:t xml:space="preserve"> In D. J. </w:t>
      </w:r>
      <w:proofErr w:type="spellStart"/>
      <w:r>
        <w:rPr>
          <w:rStyle w:val="NoneA"/>
          <w:rFonts w:ascii="Arial" w:hAnsi="Arial"/>
          <w:sz w:val="18"/>
          <w:szCs w:val="18"/>
        </w:rPr>
        <w:t>Hentges</w:t>
      </w:r>
      <w:proofErr w:type="spellEnd"/>
      <w:r>
        <w:rPr>
          <w:rStyle w:val="NoneA"/>
          <w:rFonts w:ascii="Arial" w:hAnsi="Arial"/>
          <w:sz w:val="18"/>
          <w:szCs w:val="18"/>
        </w:rPr>
        <w:t xml:space="preserve"> (ed.), </w:t>
      </w:r>
      <w:proofErr w:type="spellStart"/>
      <w:r>
        <w:rPr>
          <w:rStyle w:val="NoneA"/>
          <w:rFonts w:ascii="Arial" w:hAnsi="Arial"/>
          <w:i/>
          <w:iCs/>
          <w:sz w:val="18"/>
          <w:szCs w:val="18"/>
          <w:lang w:val="fr-FR"/>
        </w:rPr>
        <w:t>Human</w:t>
      </w:r>
      <w:proofErr w:type="spellEnd"/>
      <w:r>
        <w:rPr>
          <w:rStyle w:val="NoneA"/>
          <w:rFonts w:ascii="Arial" w:hAnsi="Arial"/>
          <w:i/>
          <w:iCs/>
          <w:sz w:val="18"/>
          <w:szCs w:val="18"/>
          <w:lang w:val="fr-FR"/>
        </w:rPr>
        <w:t xml:space="preserve"> </w:t>
      </w:r>
    </w:p>
    <w:p w14:paraId="4609ABF9"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eastAsia="Arial" w:hAnsi="Arial" w:cs="Arial"/>
          <w:i/>
          <w:iCs/>
          <w:sz w:val="18"/>
          <w:szCs w:val="18"/>
        </w:rPr>
        <w:tab/>
      </w:r>
      <w:proofErr w:type="gramStart"/>
      <w:r>
        <w:rPr>
          <w:rStyle w:val="NoneA"/>
          <w:rFonts w:ascii="Arial" w:eastAsia="Arial" w:hAnsi="Arial" w:cs="Arial"/>
          <w:i/>
          <w:iCs/>
          <w:sz w:val="18"/>
          <w:szCs w:val="18"/>
        </w:rPr>
        <w:t>intestinal</w:t>
      </w:r>
      <w:proofErr w:type="gramEnd"/>
      <w:r>
        <w:rPr>
          <w:rStyle w:val="NoneA"/>
          <w:rFonts w:ascii="Arial" w:eastAsia="Arial" w:hAnsi="Arial" w:cs="Arial"/>
          <w:i/>
          <w:iCs/>
          <w:sz w:val="18"/>
          <w:szCs w:val="18"/>
        </w:rPr>
        <w:t xml:space="preserve"> </w:t>
      </w:r>
      <w:proofErr w:type="spellStart"/>
      <w:r>
        <w:rPr>
          <w:rStyle w:val="NoneA"/>
          <w:rFonts w:ascii="Arial" w:eastAsia="Arial" w:hAnsi="Arial" w:cs="Arial"/>
          <w:i/>
          <w:iCs/>
          <w:sz w:val="18"/>
          <w:szCs w:val="18"/>
        </w:rPr>
        <w:t>microflora</w:t>
      </w:r>
      <w:proofErr w:type="spellEnd"/>
      <w:r>
        <w:rPr>
          <w:rStyle w:val="NoneA"/>
          <w:rFonts w:ascii="Arial" w:eastAsia="Arial" w:hAnsi="Arial" w:cs="Arial"/>
          <w:i/>
          <w:iCs/>
          <w:sz w:val="18"/>
          <w:szCs w:val="18"/>
        </w:rPr>
        <w:t xml:space="preserve"> in health and disease</w:t>
      </w:r>
      <w:r>
        <w:rPr>
          <w:rStyle w:val="NoneA"/>
          <w:rFonts w:ascii="Arial" w:hAnsi="Arial"/>
          <w:sz w:val="18"/>
          <w:szCs w:val="18"/>
        </w:rPr>
        <w:t>. Academic Press, Inc., New York, NY.</w:t>
      </w:r>
    </w:p>
    <w:p w14:paraId="7C174B9E" w14:textId="77777777" w:rsidR="00E0179A" w:rsidRDefault="00E0179A">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24BCD646"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hAnsi="Arial"/>
          <w:sz w:val="18"/>
          <w:szCs w:val="18"/>
        </w:rPr>
        <w:t xml:space="preserve">24. Ho, T. D., &amp; </w:t>
      </w:r>
      <w:proofErr w:type="spellStart"/>
      <w:r>
        <w:rPr>
          <w:rStyle w:val="NoneA"/>
          <w:rFonts w:ascii="Arial" w:hAnsi="Arial"/>
          <w:sz w:val="18"/>
          <w:szCs w:val="18"/>
        </w:rPr>
        <w:t>Ellermeier</w:t>
      </w:r>
      <w:proofErr w:type="spellEnd"/>
      <w:r>
        <w:rPr>
          <w:rStyle w:val="NoneA"/>
          <w:rFonts w:ascii="Arial" w:hAnsi="Arial"/>
          <w:sz w:val="18"/>
          <w:szCs w:val="18"/>
        </w:rPr>
        <w:t xml:space="preserve">, C. D. (2015). </w:t>
      </w:r>
      <w:proofErr w:type="gramStart"/>
      <w:r>
        <w:rPr>
          <w:rStyle w:val="NoneA"/>
          <w:rFonts w:ascii="Arial" w:hAnsi="Arial"/>
          <w:sz w:val="18"/>
          <w:szCs w:val="18"/>
        </w:rPr>
        <w:t xml:space="preserve">Ferric uptake regulator fur control of putative iron acquisition systems in Clostridium </w:t>
      </w:r>
      <w:r>
        <w:rPr>
          <w:rStyle w:val="NoneA"/>
          <w:rFonts w:ascii="Arial" w:hAnsi="Arial"/>
          <w:sz w:val="18"/>
          <w:szCs w:val="18"/>
        </w:rPr>
        <w:tab/>
      </w:r>
      <w:r>
        <w:rPr>
          <w:rStyle w:val="NoneA"/>
          <w:rFonts w:ascii="Arial" w:hAnsi="Arial"/>
          <w:sz w:val="18"/>
          <w:szCs w:val="18"/>
        </w:rPr>
        <w:tab/>
      </w:r>
      <w:r>
        <w:rPr>
          <w:rStyle w:val="NoneA"/>
          <w:rFonts w:ascii="Arial" w:hAnsi="Arial"/>
          <w:sz w:val="18"/>
          <w:szCs w:val="18"/>
          <w:lang w:val="it-IT"/>
        </w:rPr>
        <w:t>difficile.</w:t>
      </w:r>
      <w:proofErr w:type="gramEnd"/>
      <w:r>
        <w:rPr>
          <w:rStyle w:val="NoneA"/>
          <w:rFonts w:ascii="Arial" w:hAnsi="Arial"/>
          <w:sz w:val="18"/>
          <w:szCs w:val="18"/>
          <w:lang w:val="it-IT"/>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197</w:t>
      </w:r>
      <w:r>
        <w:rPr>
          <w:rStyle w:val="NoneA"/>
          <w:rFonts w:ascii="Arial" w:hAnsi="Arial"/>
          <w:sz w:val="18"/>
          <w:szCs w:val="18"/>
        </w:rPr>
        <w:t>(18), 2930–</w:t>
      </w:r>
      <w:r>
        <w:rPr>
          <w:rStyle w:val="NoneA"/>
          <w:rFonts w:ascii="Arial" w:hAnsi="Arial"/>
          <w:sz w:val="18"/>
          <w:szCs w:val="18"/>
          <w:lang w:val="it-IT"/>
        </w:rPr>
        <w:t xml:space="preserve">2940. </w:t>
      </w:r>
      <w:hyperlink r:id="rId13" w:history="1">
        <w:r>
          <w:rPr>
            <w:rStyle w:val="Hyperlink3"/>
          </w:rPr>
          <w:t>http://doi.org/10.1128/JB.00098-15</w:t>
        </w:r>
      </w:hyperlink>
    </w:p>
    <w:p w14:paraId="7B75083A" w14:textId="77777777" w:rsidR="00E0179A" w:rsidRDefault="00E0179A">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53C9A03D"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hAnsi="Arial"/>
          <w:sz w:val="18"/>
          <w:szCs w:val="18"/>
          <w:lang w:val="de-DE"/>
        </w:rPr>
        <w:t xml:space="preserve">25. Hundsberger, T., Braun, V., Weidmann, M., </w:t>
      </w:r>
      <w:proofErr w:type="spellStart"/>
      <w:r>
        <w:rPr>
          <w:rStyle w:val="NoneA"/>
          <w:rFonts w:ascii="Arial" w:hAnsi="Arial"/>
          <w:sz w:val="18"/>
          <w:szCs w:val="18"/>
          <w:lang w:val="de-DE"/>
        </w:rPr>
        <w:t>Leukel</w:t>
      </w:r>
      <w:proofErr w:type="spellEnd"/>
      <w:r>
        <w:rPr>
          <w:rStyle w:val="NoneA"/>
          <w:rFonts w:ascii="Arial" w:hAnsi="Arial"/>
          <w:sz w:val="18"/>
          <w:szCs w:val="18"/>
          <w:lang w:val="de-DE"/>
        </w:rPr>
        <w:t>, P., Sauerborn, M., &amp; von Eichel-</w:t>
      </w:r>
      <w:proofErr w:type="spellStart"/>
      <w:r>
        <w:rPr>
          <w:rStyle w:val="NoneA"/>
          <w:rFonts w:ascii="Arial" w:hAnsi="Arial"/>
          <w:sz w:val="18"/>
          <w:szCs w:val="18"/>
          <w:lang w:val="de-DE"/>
        </w:rPr>
        <w:t>Streiber</w:t>
      </w:r>
      <w:proofErr w:type="spellEnd"/>
      <w:r>
        <w:rPr>
          <w:rStyle w:val="NoneA"/>
          <w:rFonts w:ascii="Arial" w:hAnsi="Arial"/>
          <w:sz w:val="18"/>
          <w:szCs w:val="18"/>
          <w:lang w:val="de-DE"/>
        </w:rPr>
        <w:t xml:space="preserve">, C. (1997). </w:t>
      </w:r>
      <w:proofErr w:type="spellStart"/>
      <w:r>
        <w:rPr>
          <w:rStyle w:val="NoneA"/>
          <w:rFonts w:ascii="Arial" w:hAnsi="Arial"/>
          <w:sz w:val="18"/>
          <w:szCs w:val="18"/>
          <w:lang w:val="de-DE"/>
        </w:rPr>
        <w:t>Transcription</w:t>
      </w:r>
      <w:proofErr w:type="spellEnd"/>
      <w:r>
        <w:rPr>
          <w:rStyle w:val="NoneA"/>
          <w:rFonts w:ascii="Arial" w:hAnsi="Arial"/>
          <w:sz w:val="18"/>
          <w:szCs w:val="18"/>
          <w:lang w:val="de-DE"/>
        </w:rPr>
        <w:t xml:space="preserve"> </w:t>
      </w:r>
      <w:r>
        <w:rPr>
          <w:rStyle w:val="NoneA"/>
          <w:rFonts w:ascii="Arial" w:hAnsi="Arial"/>
          <w:sz w:val="18"/>
          <w:szCs w:val="18"/>
          <w:lang w:val="de-DE"/>
        </w:rPr>
        <w:tab/>
      </w:r>
      <w:proofErr w:type="spellStart"/>
      <w:r>
        <w:rPr>
          <w:rStyle w:val="NoneA"/>
          <w:rFonts w:ascii="Arial" w:hAnsi="Arial"/>
          <w:sz w:val="18"/>
          <w:szCs w:val="18"/>
          <w:lang w:val="de-DE"/>
        </w:rPr>
        <w:t>analysis</w:t>
      </w:r>
      <w:proofErr w:type="spellEnd"/>
      <w:r>
        <w:rPr>
          <w:rStyle w:val="NoneA"/>
          <w:rFonts w:ascii="Arial" w:hAnsi="Arial"/>
          <w:sz w:val="18"/>
          <w:szCs w:val="18"/>
          <w:lang w:val="de-DE"/>
        </w:rPr>
        <w:t xml:space="preserve"> </w:t>
      </w:r>
      <w:r>
        <w:rPr>
          <w:rStyle w:val="NoneA"/>
          <w:rFonts w:ascii="Arial" w:hAnsi="Arial"/>
          <w:sz w:val="18"/>
          <w:szCs w:val="18"/>
        </w:rPr>
        <w:t xml:space="preserve">of the genes </w:t>
      </w:r>
      <w:proofErr w:type="spellStart"/>
      <w:r>
        <w:rPr>
          <w:rStyle w:val="NoneA"/>
          <w:rFonts w:ascii="Arial" w:hAnsi="Arial"/>
          <w:sz w:val="18"/>
          <w:szCs w:val="18"/>
        </w:rPr>
        <w:t>tcdA</w:t>
      </w:r>
      <w:proofErr w:type="spellEnd"/>
      <w:r>
        <w:rPr>
          <w:rStyle w:val="NoneA"/>
          <w:rFonts w:ascii="Arial" w:hAnsi="Arial"/>
          <w:sz w:val="18"/>
          <w:szCs w:val="18"/>
        </w:rPr>
        <w:t xml:space="preserve">-E of the pathogenicity locus of Clostridium difficile. </w:t>
      </w:r>
      <w:r>
        <w:rPr>
          <w:rStyle w:val="NoneA"/>
          <w:rFonts w:ascii="Arial" w:hAnsi="Arial"/>
          <w:i/>
          <w:iCs/>
          <w:sz w:val="18"/>
          <w:szCs w:val="18"/>
        </w:rPr>
        <w:t xml:space="preserve">European Journal of Biochemistry / </w:t>
      </w:r>
      <w:r>
        <w:rPr>
          <w:rStyle w:val="NoneA"/>
          <w:rFonts w:ascii="Arial" w:hAnsi="Arial"/>
          <w:i/>
          <w:iCs/>
          <w:sz w:val="18"/>
          <w:szCs w:val="18"/>
        </w:rPr>
        <w:tab/>
        <w:t>FEBS</w:t>
      </w:r>
      <w:r>
        <w:rPr>
          <w:rStyle w:val="NoneA"/>
          <w:rFonts w:ascii="Arial" w:hAnsi="Arial"/>
          <w:sz w:val="18"/>
          <w:szCs w:val="18"/>
        </w:rPr>
        <w:t xml:space="preserve">, </w:t>
      </w:r>
      <w:r>
        <w:rPr>
          <w:rStyle w:val="NoneA"/>
          <w:rFonts w:ascii="Arial" w:hAnsi="Arial"/>
          <w:i/>
          <w:iCs/>
          <w:sz w:val="18"/>
          <w:szCs w:val="18"/>
        </w:rPr>
        <w:t>244</w:t>
      </w:r>
      <w:r>
        <w:rPr>
          <w:rStyle w:val="NoneA"/>
          <w:rFonts w:ascii="Arial" w:hAnsi="Arial"/>
          <w:sz w:val="18"/>
          <w:szCs w:val="18"/>
        </w:rPr>
        <w:t xml:space="preserve">(3), 735–742. </w:t>
      </w:r>
      <w:hyperlink r:id="rId14" w:history="1">
        <w:r>
          <w:rPr>
            <w:rStyle w:val="Hyperlink3"/>
          </w:rPr>
          <w:t>http://doi.org/10.1111/j.1432-1033.1997.t01-1-00735.x</w:t>
        </w:r>
      </w:hyperlink>
    </w:p>
    <w:p w14:paraId="79153812" w14:textId="77777777" w:rsidR="00E0179A" w:rsidRDefault="00E0179A">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3E150AAB"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hAnsi="Arial"/>
          <w:sz w:val="18"/>
          <w:szCs w:val="18"/>
          <w:lang w:val="fr-FR"/>
        </w:rPr>
        <w:t xml:space="preserve">26. </w:t>
      </w:r>
      <w:proofErr w:type="spellStart"/>
      <w:r>
        <w:rPr>
          <w:rStyle w:val="NoneA"/>
          <w:rFonts w:ascii="Arial" w:hAnsi="Arial"/>
          <w:sz w:val="18"/>
          <w:szCs w:val="18"/>
          <w:lang w:val="fr-FR"/>
        </w:rPr>
        <w:t>Janoir</w:t>
      </w:r>
      <w:proofErr w:type="spellEnd"/>
      <w:r>
        <w:rPr>
          <w:rStyle w:val="NoneA"/>
          <w:rFonts w:ascii="Arial" w:hAnsi="Arial"/>
          <w:sz w:val="18"/>
          <w:szCs w:val="18"/>
          <w:lang w:val="fr-FR"/>
        </w:rPr>
        <w:t xml:space="preserve">, C., </w:t>
      </w:r>
      <w:proofErr w:type="spellStart"/>
      <w:r>
        <w:rPr>
          <w:rStyle w:val="NoneA"/>
          <w:rFonts w:ascii="Arial" w:hAnsi="Arial"/>
          <w:sz w:val="18"/>
          <w:szCs w:val="18"/>
          <w:lang w:val="fr-FR"/>
        </w:rPr>
        <w:t>Denè</w:t>
      </w:r>
      <w:r>
        <w:rPr>
          <w:rStyle w:val="NoneA"/>
          <w:rFonts w:ascii="Arial" w:hAnsi="Arial"/>
          <w:sz w:val="18"/>
          <w:szCs w:val="18"/>
        </w:rPr>
        <w:t>ve</w:t>
      </w:r>
      <w:proofErr w:type="spellEnd"/>
      <w:r>
        <w:rPr>
          <w:rStyle w:val="NoneA"/>
          <w:rFonts w:ascii="Arial" w:hAnsi="Arial"/>
          <w:sz w:val="18"/>
          <w:szCs w:val="18"/>
        </w:rPr>
        <w:t xml:space="preserve">, C., </w:t>
      </w:r>
      <w:proofErr w:type="spellStart"/>
      <w:r>
        <w:rPr>
          <w:rStyle w:val="NoneA"/>
          <w:rFonts w:ascii="Arial" w:hAnsi="Arial"/>
          <w:sz w:val="18"/>
          <w:szCs w:val="18"/>
        </w:rPr>
        <w:t>Bouttier</w:t>
      </w:r>
      <w:proofErr w:type="spellEnd"/>
      <w:r>
        <w:rPr>
          <w:rStyle w:val="NoneA"/>
          <w:rFonts w:ascii="Arial" w:hAnsi="Arial"/>
          <w:sz w:val="18"/>
          <w:szCs w:val="18"/>
        </w:rPr>
        <w:t xml:space="preserve">, S., </w:t>
      </w:r>
      <w:proofErr w:type="spellStart"/>
      <w:r>
        <w:rPr>
          <w:rStyle w:val="NoneA"/>
          <w:rFonts w:ascii="Arial" w:hAnsi="Arial"/>
          <w:sz w:val="18"/>
          <w:szCs w:val="18"/>
        </w:rPr>
        <w:t>Barbut</w:t>
      </w:r>
      <w:proofErr w:type="spellEnd"/>
      <w:r>
        <w:rPr>
          <w:rStyle w:val="NoneA"/>
          <w:rFonts w:ascii="Arial" w:hAnsi="Arial"/>
          <w:sz w:val="18"/>
          <w:szCs w:val="18"/>
        </w:rPr>
        <w:t xml:space="preserve">, F., Hoys, S., </w:t>
      </w:r>
      <w:proofErr w:type="spellStart"/>
      <w:r>
        <w:rPr>
          <w:rStyle w:val="NoneA"/>
          <w:rFonts w:ascii="Arial" w:hAnsi="Arial"/>
          <w:sz w:val="18"/>
          <w:szCs w:val="18"/>
        </w:rPr>
        <w:t>Caleechum</w:t>
      </w:r>
      <w:proofErr w:type="spellEnd"/>
      <w:r>
        <w:rPr>
          <w:rStyle w:val="NoneA"/>
          <w:rFonts w:ascii="Arial" w:hAnsi="Arial"/>
          <w:sz w:val="18"/>
          <w:szCs w:val="18"/>
        </w:rPr>
        <w:t xml:space="preserve">, L., &amp; </w:t>
      </w:r>
      <w:proofErr w:type="spellStart"/>
      <w:r>
        <w:rPr>
          <w:rStyle w:val="NoneA"/>
          <w:rFonts w:ascii="Arial" w:hAnsi="Arial"/>
          <w:sz w:val="18"/>
          <w:szCs w:val="18"/>
        </w:rPr>
        <w:t>Dupuy</w:t>
      </w:r>
      <w:proofErr w:type="spellEnd"/>
      <w:r>
        <w:rPr>
          <w:rStyle w:val="NoneA"/>
          <w:rFonts w:ascii="Arial" w:hAnsi="Arial"/>
          <w:sz w:val="18"/>
          <w:szCs w:val="18"/>
        </w:rPr>
        <w:t xml:space="preserve">, B. (2013). </w:t>
      </w:r>
      <w:proofErr w:type="gramStart"/>
      <w:r>
        <w:rPr>
          <w:rStyle w:val="NoneA"/>
          <w:rFonts w:ascii="Arial" w:hAnsi="Arial"/>
          <w:sz w:val="18"/>
          <w:szCs w:val="18"/>
        </w:rPr>
        <w:t xml:space="preserve">Adaptive strategies and </w:t>
      </w:r>
      <w:r>
        <w:rPr>
          <w:rStyle w:val="NoneA"/>
          <w:rFonts w:ascii="Arial" w:hAnsi="Arial"/>
          <w:sz w:val="18"/>
          <w:szCs w:val="18"/>
        </w:rPr>
        <w:tab/>
        <w:t>pathogenesis of clostridium difficile from In vivo transcriptomics.</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81</w:t>
      </w:r>
      <w:r>
        <w:rPr>
          <w:rStyle w:val="NoneA"/>
          <w:rFonts w:ascii="Arial" w:hAnsi="Arial"/>
          <w:sz w:val="18"/>
          <w:szCs w:val="18"/>
        </w:rPr>
        <w:t>(10), 3757–3769.</w:t>
      </w:r>
    </w:p>
    <w:p w14:paraId="48470CF9"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eastAsia="Arial" w:hAnsi="Arial" w:cs="Arial"/>
          <w:sz w:val="18"/>
          <w:szCs w:val="18"/>
        </w:rPr>
        <w:tab/>
      </w:r>
      <w:hyperlink r:id="rId15" w:history="1">
        <w:r>
          <w:rPr>
            <w:rStyle w:val="Hyperlink4"/>
          </w:rPr>
          <w:t>http://doi.org/10.1128/IAI.00515-13</w:t>
        </w:r>
      </w:hyperlink>
    </w:p>
    <w:p w14:paraId="68C997E7" w14:textId="77777777" w:rsidR="00E0179A" w:rsidRDefault="00E0179A">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18D564E4"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hAnsi="Arial"/>
          <w:sz w:val="18"/>
          <w:szCs w:val="18"/>
        </w:rPr>
        <w:t xml:space="preserve">27. Joshi, N., &amp; </w:t>
      </w:r>
      <w:proofErr w:type="spellStart"/>
      <w:r>
        <w:rPr>
          <w:rStyle w:val="NoneA"/>
          <w:rFonts w:ascii="Arial" w:hAnsi="Arial"/>
          <w:sz w:val="18"/>
          <w:szCs w:val="18"/>
        </w:rPr>
        <w:t>Fass</w:t>
      </w:r>
      <w:proofErr w:type="spellEnd"/>
      <w:r>
        <w:rPr>
          <w:rStyle w:val="NoneA"/>
          <w:rFonts w:ascii="Arial" w:hAnsi="Arial"/>
          <w:sz w:val="18"/>
          <w:szCs w:val="18"/>
        </w:rPr>
        <w:t xml:space="preserve">, J. (2011). Sickle: A sliding-window, adaptive, quality-based trimming tool for </w:t>
      </w:r>
      <w:proofErr w:type="spellStart"/>
      <w:r>
        <w:rPr>
          <w:rStyle w:val="NoneA"/>
          <w:rFonts w:ascii="Arial" w:hAnsi="Arial"/>
          <w:sz w:val="18"/>
          <w:szCs w:val="18"/>
        </w:rPr>
        <w:t>FastQ</w:t>
      </w:r>
      <w:proofErr w:type="spellEnd"/>
      <w:r>
        <w:rPr>
          <w:rStyle w:val="NoneA"/>
          <w:rFonts w:ascii="Arial" w:hAnsi="Arial"/>
          <w:sz w:val="18"/>
          <w:szCs w:val="18"/>
        </w:rPr>
        <w:t xml:space="preserve"> files (Version 1.33) </w:t>
      </w:r>
      <w:r>
        <w:rPr>
          <w:rStyle w:val="NoneA"/>
          <w:rFonts w:ascii="Arial" w:hAnsi="Arial"/>
          <w:sz w:val="18"/>
          <w:szCs w:val="18"/>
        </w:rPr>
        <w:tab/>
      </w:r>
      <w:r>
        <w:rPr>
          <w:rStyle w:val="NoneA"/>
          <w:rFonts w:ascii="Arial" w:hAnsi="Arial"/>
          <w:sz w:val="18"/>
          <w:szCs w:val="18"/>
        </w:rPr>
        <w:tab/>
        <w:t xml:space="preserve">[Software]. </w:t>
      </w:r>
      <w:r>
        <w:rPr>
          <w:rStyle w:val="NoneA"/>
          <w:rFonts w:ascii="Arial" w:hAnsi="Arial"/>
          <w:i/>
          <w:iCs/>
          <w:sz w:val="18"/>
          <w:szCs w:val="18"/>
        </w:rPr>
        <w:t>Available at Https://github.com/najoshi/sickle</w:t>
      </w:r>
      <w:proofErr w:type="gramStart"/>
      <w:r>
        <w:rPr>
          <w:rStyle w:val="NoneA"/>
          <w:rFonts w:ascii="Arial" w:hAnsi="Arial"/>
          <w:i/>
          <w:iCs/>
          <w:sz w:val="18"/>
          <w:szCs w:val="18"/>
        </w:rPr>
        <w:t>.</w:t>
      </w:r>
      <w:r>
        <w:rPr>
          <w:rStyle w:val="NoneA"/>
          <w:rFonts w:ascii="Arial" w:hAnsi="Arial"/>
          <w:sz w:val="18"/>
          <w:szCs w:val="18"/>
        </w:rPr>
        <w:t>,</w:t>
      </w:r>
      <w:proofErr w:type="gramEnd"/>
      <w:r>
        <w:rPr>
          <w:rStyle w:val="NoneA"/>
          <w:rFonts w:ascii="Arial" w:hAnsi="Arial"/>
          <w:sz w:val="18"/>
          <w:szCs w:val="18"/>
        </w:rPr>
        <w:t xml:space="preserve"> 2011.</w:t>
      </w:r>
    </w:p>
    <w:p w14:paraId="4D8C4EDA" w14:textId="77777777" w:rsidR="00E0179A" w:rsidRDefault="00E0179A">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Fonts w:ascii="Arial" w:eastAsia="Arial" w:hAnsi="Arial" w:cs="Arial"/>
          <w:sz w:val="18"/>
          <w:szCs w:val="18"/>
        </w:rPr>
      </w:pPr>
    </w:p>
    <w:p w14:paraId="1AB9DABD" w14:textId="77777777" w:rsidR="00E0179A" w:rsidRDefault="00DE694C">
      <w:pPr>
        <w:pStyle w:val="Textbody"/>
        <w:ind w:left="480" w:hanging="480"/>
      </w:pPr>
      <w:r>
        <w:rPr>
          <w:rStyle w:val="NoneA"/>
          <w:rFonts w:ascii="Arial" w:hAnsi="Arial"/>
          <w:sz w:val="18"/>
          <w:szCs w:val="18"/>
        </w:rPr>
        <w:t xml:space="preserve">28. Jump, R. L. P., </w:t>
      </w:r>
      <w:proofErr w:type="spellStart"/>
      <w:r>
        <w:rPr>
          <w:rStyle w:val="NoneA"/>
          <w:rFonts w:ascii="Arial" w:hAnsi="Arial"/>
          <w:sz w:val="18"/>
          <w:szCs w:val="18"/>
        </w:rPr>
        <w:t>Polinkovsky</w:t>
      </w:r>
      <w:proofErr w:type="spellEnd"/>
      <w:r>
        <w:rPr>
          <w:rStyle w:val="NoneA"/>
          <w:rFonts w:ascii="Arial" w:hAnsi="Arial"/>
          <w:sz w:val="18"/>
          <w:szCs w:val="18"/>
        </w:rPr>
        <w:t xml:space="preserve">, A., </w:t>
      </w:r>
      <w:proofErr w:type="spellStart"/>
      <w:r>
        <w:rPr>
          <w:rStyle w:val="NoneA"/>
          <w:rFonts w:ascii="Arial" w:hAnsi="Arial"/>
          <w:sz w:val="18"/>
          <w:szCs w:val="18"/>
        </w:rPr>
        <w:t>Hurless</w:t>
      </w:r>
      <w:proofErr w:type="spellEnd"/>
      <w:r>
        <w:rPr>
          <w:rStyle w:val="NoneA"/>
          <w:rFonts w:ascii="Arial" w:hAnsi="Arial"/>
          <w:sz w:val="18"/>
          <w:szCs w:val="18"/>
        </w:rPr>
        <w:t xml:space="preserve">, K., </w:t>
      </w:r>
      <w:proofErr w:type="spellStart"/>
      <w:r>
        <w:rPr>
          <w:rStyle w:val="NoneA"/>
          <w:rFonts w:ascii="Arial" w:hAnsi="Arial"/>
          <w:sz w:val="18"/>
          <w:szCs w:val="18"/>
        </w:rPr>
        <w:t>Sitzlar</w:t>
      </w:r>
      <w:proofErr w:type="spellEnd"/>
      <w:r>
        <w:rPr>
          <w:rStyle w:val="NoneA"/>
          <w:rFonts w:ascii="Arial" w:hAnsi="Arial"/>
          <w:sz w:val="18"/>
          <w:szCs w:val="18"/>
        </w:rPr>
        <w:t xml:space="preserve">, B., </w:t>
      </w:r>
      <w:proofErr w:type="spellStart"/>
      <w:r>
        <w:rPr>
          <w:rStyle w:val="NoneA"/>
          <w:rFonts w:ascii="Arial" w:hAnsi="Arial"/>
          <w:sz w:val="18"/>
          <w:szCs w:val="18"/>
        </w:rPr>
        <w:t>Eckart</w:t>
      </w:r>
      <w:proofErr w:type="spellEnd"/>
      <w:r>
        <w:rPr>
          <w:rStyle w:val="NoneA"/>
          <w:rFonts w:ascii="Arial" w:hAnsi="Arial"/>
          <w:sz w:val="18"/>
          <w:szCs w:val="18"/>
        </w:rPr>
        <w:t xml:space="preserve">, K., Tomas, M., &amp; </w:t>
      </w:r>
      <w:proofErr w:type="spellStart"/>
      <w:r>
        <w:rPr>
          <w:rStyle w:val="NoneA"/>
          <w:rFonts w:ascii="Arial" w:hAnsi="Arial"/>
          <w:sz w:val="18"/>
          <w:szCs w:val="18"/>
        </w:rPr>
        <w:t>Donskey</w:t>
      </w:r>
      <w:proofErr w:type="spellEnd"/>
      <w:r>
        <w:rPr>
          <w:rStyle w:val="NoneA"/>
          <w:rFonts w:ascii="Arial" w:hAnsi="Arial"/>
          <w:sz w:val="18"/>
          <w:szCs w:val="18"/>
        </w:rPr>
        <w:t xml:space="preserve">, C. J. (2014). Metabolomics analysis identifies intestinal microbiota-derived biomarkers of colonization resistance in clindamycin-treated mice. </w:t>
      </w:r>
      <w:proofErr w:type="spellStart"/>
      <w:proofErr w:type="gramStart"/>
      <w:r>
        <w:rPr>
          <w:rStyle w:val="NoneA"/>
          <w:rFonts w:ascii="Arial" w:hAnsi="Arial"/>
          <w:i/>
          <w:iCs/>
          <w:sz w:val="18"/>
          <w:szCs w:val="18"/>
        </w:rPr>
        <w:t>PLoS</w:t>
      </w:r>
      <w:proofErr w:type="spellEnd"/>
      <w:r>
        <w:rPr>
          <w:rStyle w:val="NoneA"/>
          <w:rFonts w:ascii="Arial" w:hAnsi="Arial"/>
          <w:i/>
          <w:iCs/>
          <w:sz w:val="18"/>
          <w:szCs w:val="18"/>
        </w:rPr>
        <w:t xml:space="preserve"> ONE</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(7).</w:t>
      </w:r>
      <w:proofErr w:type="gramEnd"/>
      <w:r>
        <w:rPr>
          <w:rStyle w:val="NoneA"/>
          <w:rFonts w:ascii="Arial" w:hAnsi="Arial"/>
          <w:sz w:val="18"/>
          <w:szCs w:val="18"/>
        </w:rPr>
        <w:t xml:space="preserve"> http://doi.org/10.1371/journal.pone.0101267</w:t>
      </w:r>
    </w:p>
    <w:p w14:paraId="67093A75" w14:textId="77777777" w:rsidR="00E0179A" w:rsidRDefault="00DE694C">
      <w:pPr>
        <w:pStyle w:val="Textbody"/>
        <w:ind w:left="480" w:hanging="480"/>
      </w:pPr>
      <w:r>
        <w:rPr>
          <w:rStyle w:val="NoneA"/>
          <w:rFonts w:ascii="Arial" w:hAnsi="Arial"/>
          <w:sz w:val="18"/>
          <w:szCs w:val="18"/>
        </w:rPr>
        <w:t xml:space="preserve">29. Jump, R. L. P., </w:t>
      </w:r>
      <w:proofErr w:type="spellStart"/>
      <w:r>
        <w:rPr>
          <w:rStyle w:val="NoneA"/>
          <w:rFonts w:ascii="Arial" w:hAnsi="Arial"/>
          <w:sz w:val="18"/>
          <w:szCs w:val="18"/>
        </w:rPr>
        <w:t>Polinkovsky</w:t>
      </w:r>
      <w:proofErr w:type="spellEnd"/>
      <w:r>
        <w:rPr>
          <w:rStyle w:val="NoneA"/>
          <w:rFonts w:ascii="Arial" w:hAnsi="Arial"/>
          <w:sz w:val="18"/>
          <w:szCs w:val="18"/>
        </w:rPr>
        <w:t xml:space="preserve">, A., </w:t>
      </w:r>
      <w:proofErr w:type="spellStart"/>
      <w:r>
        <w:rPr>
          <w:rStyle w:val="NoneA"/>
          <w:rFonts w:ascii="Arial" w:hAnsi="Arial"/>
          <w:sz w:val="18"/>
          <w:szCs w:val="18"/>
        </w:rPr>
        <w:t>Hurless</w:t>
      </w:r>
      <w:proofErr w:type="spellEnd"/>
      <w:r>
        <w:rPr>
          <w:rStyle w:val="NoneA"/>
          <w:rFonts w:ascii="Arial" w:hAnsi="Arial"/>
          <w:sz w:val="18"/>
          <w:szCs w:val="18"/>
        </w:rPr>
        <w:t xml:space="preserve">, K., </w:t>
      </w:r>
      <w:proofErr w:type="spellStart"/>
      <w:r>
        <w:rPr>
          <w:rStyle w:val="NoneA"/>
          <w:rFonts w:ascii="Arial" w:hAnsi="Arial"/>
          <w:sz w:val="18"/>
          <w:szCs w:val="18"/>
        </w:rPr>
        <w:t>Sitzlar</w:t>
      </w:r>
      <w:proofErr w:type="spellEnd"/>
      <w:r>
        <w:rPr>
          <w:rStyle w:val="NoneA"/>
          <w:rFonts w:ascii="Arial" w:hAnsi="Arial"/>
          <w:sz w:val="18"/>
          <w:szCs w:val="18"/>
        </w:rPr>
        <w:t xml:space="preserve">, B., </w:t>
      </w:r>
      <w:proofErr w:type="spellStart"/>
      <w:r>
        <w:rPr>
          <w:rStyle w:val="NoneA"/>
          <w:rFonts w:ascii="Arial" w:hAnsi="Arial"/>
          <w:sz w:val="18"/>
          <w:szCs w:val="18"/>
        </w:rPr>
        <w:t>Eckart</w:t>
      </w:r>
      <w:proofErr w:type="spellEnd"/>
      <w:r>
        <w:rPr>
          <w:rStyle w:val="NoneA"/>
          <w:rFonts w:ascii="Arial" w:hAnsi="Arial"/>
          <w:sz w:val="18"/>
          <w:szCs w:val="18"/>
        </w:rPr>
        <w:t xml:space="preserve">, K., Tomas, M., &amp; </w:t>
      </w:r>
      <w:proofErr w:type="spellStart"/>
      <w:r>
        <w:rPr>
          <w:rStyle w:val="NoneA"/>
          <w:rFonts w:ascii="Arial" w:hAnsi="Arial"/>
          <w:sz w:val="18"/>
          <w:szCs w:val="18"/>
        </w:rPr>
        <w:t>Donskey</w:t>
      </w:r>
      <w:proofErr w:type="spellEnd"/>
      <w:r>
        <w:rPr>
          <w:rStyle w:val="NoneA"/>
          <w:rFonts w:ascii="Arial" w:hAnsi="Arial"/>
          <w:sz w:val="18"/>
          <w:szCs w:val="18"/>
        </w:rPr>
        <w:t xml:space="preserve">, C. J. (2014). Metabolomics analysis identifies intestinal microbiota-derived biomarkers of colonization resistance in clindamycin-treated mice. </w:t>
      </w:r>
      <w:proofErr w:type="spellStart"/>
      <w:proofErr w:type="gramStart"/>
      <w:r>
        <w:rPr>
          <w:rStyle w:val="NoneA"/>
          <w:rFonts w:ascii="Arial" w:hAnsi="Arial"/>
          <w:i/>
          <w:iCs/>
          <w:sz w:val="18"/>
          <w:szCs w:val="18"/>
        </w:rPr>
        <w:t>PLoS</w:t>
      </w:r>
      <w:proofErr w:type="spellEnd"/>
      <w:r>
        <w:rPr>
          <w:rStyle w:val="NoneA"/>
          <w:rFonts w:ascii="Arial" w:hAnsi="Arial"/>
          <w:i/>
          <w:iCs/>
          <w:sz w:val="18"/>
          <w:szCs w:val="18"/>
        </w:rPr>
        <w:t xml:space="preserve"> ONE</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(7).</w:t>
      </w:r>
      <w:proofErr w:type="gramEnd"/>
      <w:r>
        <w:rPr>
          <w:rStyle w:val="NoneA"/>
          <w:rFonts w:ascii="Arial" w:hAnsi="Arial"/>
          <w:sz w:val="18"/>
          <w:szCs w:val="18"/>
        </w:rPr>
        <w:t xml:space="preserve"> http://doi.org/10.1371/journal.pone.0101267</w:t>
      </w:r>
    </w:p>
    <w:p w14:paraId="68148460" w14:textId="77777777" w:rsidR="00E0179A" w:rsidRDefault="00E0179A">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rPr>
          <w:rStyle w:val="NoneA"/>
        </w:rPr>
      </w:pPr>
    </w:p>
    <w:p w14:paraId="762749F6" w14:textId="77777777" w:rsidR="00E0179A" w:rsidRDefault="00DE694C">
      <w:pPr>
        <w:pStyle w:val="Default"/>
        <w:widowContro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val="0"/>
      </w:pPr>
      <w:r>
        <w:rPr>
          <w:rStyle w:val="NoneA"/>
          <w:rFonts w:ascii="Arial" w:hAnsi="Arial"/>
          <w:sz w:val="18"/>
          <w:szCs w:val="18"/>
        </w:rPr>
        <w:t xml:space="preserve">30. </w:t>
      </w:r>
      <w:proofErr w:type="spellStart"/>
      <w:r>
        <w:rPr>
          <w:rStyle w:val="NoneA"/>
          <w:rFonts w:ascii="Arial" w:hAnsi="Arial"/>
          <w:sz w:val="18"/>
          <w:szCs w:val="18"/>
        </w:rPr>
        <w:t>Kansau</w:t>
      </w:r>
      <w:proofErr w:type="spellEnd"/>
      <w:r>
        <w:rPr>
          <w:rStyle w:val="NoneA"/>
          <w:rFonts w:ascii="Arial" w:hAnsi="Arial"/>
          <w:sz w:val="18"/>
          <w:szCs w:val="18"/>
        </w:rPr>
        <w:t xml:space="preserve">, I., </w:t>
      </w:r>
      <w:proofErr w:type="spellStart"/>
      <w:r>
        <w:rPr>
          <w:rStyle w:val="NoneA"/>
          <w:rFonts w:ascii="Arial" w:hAnsi="Arial"/>
          <w:sz w:val="18"/>
          <w:szCs w:val="18"/>
        </w:rPr>
        <w:t>Barketi-Klai</w:t>
      </w:r>
      <w:proofErr w:type="spellEnd"/>
      <w:r>
        <w:rPr>
          <w:rStyle w:val="NoneA"/>
          <w:rFonts w:ascii="Arial" w:hAnsi="Arial"/>
          <w:sz w:val="18"/>
          <w:szCs w:val="18"/>
        </w:rPr>
        <w:t xml:space="preserve">, A., </w:t>
      </w:r>
      <w:proofErr w:type="spellStart"/>
      <w:r>
        <w:rPr>
          <w:rStyle w:val="NoneA"/>
          <w:rFonts w:ascii="Arial" w:hAnsi="Arial"/>
          <w:sz w:val="18"/>
          <w:szCs w:val="18"/>
        </w:rPr>
        <w:t>Monot</w:t>
      </w:r>
      <w:proofErr w:type="spellEnd"/>
      <w:r>
        <w:rPr>
          <w:rStyle w:val="NoneA"/>
          <w:rFonts w:ascii="Arial" w:hAnsi="Arial"/>
          <w:sz w:val="18"/>
          <w:szCs w:val="18"/>
        </w:rPr>
        <w:t xml:space="preserve">, M., Hoy, S., </w:t>
      </w:r>
      <w:proofErr w:type="spellStart"/>
      <w:r>
        <w:rPr>
          <w:rStyle w:val="NoneA"/>
          <w:rFonts w:ascii="Arial" w:hAnsi="Arial"/>
          <w:sz w:val="18"/>
          <w:szCs w:val="18"/>
        </w:rPr>
        <w:t>Dupuy</w:t>
      </w:r>
      <w:proofErr w:type="spellEnd"/>
      <w:r>
        <w:rPr>
          <w:rStyle w:val="NoneA"/>
          <w:rFonts w:ascii="Arial" w:hAnsi="Arial"/>
          <w:sz w:val="18"/>
          <w:szCs w:val="18"/>
        </w:rPr>
        <w:t xml:space="preserve">, B., &amp; </w:t>
      </w:r>
      <w:proofErr w:type="spellStart"/>
      <w:r>
        <w:rPr>
          <w:rStyle w:val="NoneA"/>
          <w:rFonts w:ascii="Arial" w:hAnsi="Arial"/>
          <w:sz w:val="18"/>
          <w:szCs w:val="18"/>
        </w:rPr>
        <w:t>Janoir</w:t>
      </w:r>
      <w:proofErr w:type="spellEnd"/>
      <w:r>
        <w:rPr>
          <w:rStyle w:val="NoneA"/>
          <w:rFonts w:ascii="Arial" w:hAnsi="Arial"/>
          <w:sz w:val="18"/>
          <w:szCs w:val="18"/>
        </w:rPr>
        <w:t xml:space="preserve">, C. (2016). Deciphering Adaptation Strategies of the </w:t>
      </w:r>
      <w:r>
        <w:rPr>
          <w:rStyle w:val="NoneA"/>
          <w:rFonts w:ascii="Arial" w:hAnsi="Arial"/>
          <w:sz w:val="18"/>
          <w:szCs w:val="18"/>
        </w:rPr>
        <w:tab/>
        <w:t xml:space="preserve">Epidemic Clostridium difficile 027 Strain during Infection through In Vivo Transcriptional Analysis. </w:t>
      </w:r>
      <w:proofErr w:type="spellStart"/>
      <w:r>
        <w:rPr>
          <w:rStyle w:val="NoneA"/>
          <w:rFonts w:ascii="Arial" w:hAnsi="Arial"/>
          <w:i/>
          <w:iCs/>
          <w:sz w:val="18"/>
          <w:szCs w:val="18"/>
          <w:lang w:val="de-DE"/>
        </w:rPr>
        <w:t>PLoS</w:t>
      </w:r>
      <w:proofErr w:type="spellEnd"/>
      <w:r>
        <w:rPr>
          <w:rStyle w:val="NoneA"/>
          <w:rFonts w:ascii="Arial" w:hAnsi="Arial"/>
          <w:i/>
          <w:iCs/>
          <w:sz w:val="18"/>
          <w:szCs w:val="18"/>
          <w:lang w:val="de-DE"/>
        </w:rPr>
        <w:t xml:space="preserve"> ONE</w:t>
      </w:r>
      <w:r>
        <w:rPr>
          <w:rStyle w:val="NoneA"/>
          <w:rFonts w:ascii="Arial" w:hAnsi="Arial"/>
          <w:sz w:val="18"/>
          <w:szCs w:val="18"/>
        </w:rPr>
        <w:t xml:space="preserve">, 11(6). </w:t>
      </w:r>
      <w:r>
        <w:rPr>
          <w:rStyle w:val="NoneA"/>
          <w:rFonts w:ascii="Arial" w:hAnsi="Arial"/>
          <w:sz w:val="18"/>
          <w:szCs w:val="18"/>
        </w:rPr>
        <w:tab/>
        <w:t>http://dx.doi.org/10.1371/journal.pone.0158204</w:t>
      </w:r>
    </w:p>
    <w:p w14:paraId="5C4D6291" w14:textId="77777777" w:rsidR="00E0179A" w:rsidRDefault="00E0179A">
      <w:pPr>
        <w:pStyle w:val="Textbody"/>
        <w:ind w:left="480" w:hanging="480"/>
        <w:rPr>
          <w:rStyle w:val="NoneA"/>
          <w:rFonts w:ascii="Arial" w:eastAsia="Arial" w:hAnsi="Arial" w:cs="Arial"/>
          <w:sz w:val="18"/>
          <w:szCs w:val="18"/>
        </w:rPr>
      </w:pPr>
    </w:p>
    <w:p w14:paraId="1FCB4CCA" w14:textId="77777777" w:rsidR="00E0179A" w:rsidRDefault="00DE694C">
      <w:pPr>
        <w:pStyle w:val="Textbody"/>
        <w:ind w:left="480" w:hanging="480"/>
      </w:pPr>
      <w:r>
        <w:rPr>
          <w:rStyle w:val="NoneA"/>
          <w:rFonts w:ascii="Arial" w:hAnsi="Arial"/>
          <w:sz w:val="18"/>
          <w:szCs w:val="18"/>
        </w:rPr>
        <w:t xml:space="preserve">31. </w:t>
      </w:r>
      <w:proofErr w:type="spellStart"/>
      <w:r>
        <w:rPr>
          <w:rStyle w:val="NoneA"/>
          <w:rFonts w:ascii="Arial" w:hAnsi="Arial"/>
          <w:sz w:val="18"/>
          <w:szCs w:val="18"/>
        </w:rPr>
        <w:t>Karasawa</w:t>
      </w:r>
      <w:proofErr w:type="spellEnd"/>
      <w:r>
        <w:rPr>
          <w:rStyle w:val="NoneA"/>
          <w:rFonts w:ascii="Arial" w:hAnsi="Arial"/>
          <w:sz w:val="18"/>
          <w:szCs w:val="18"/>
        </w:rPr>
        <w:t xml:space="preserve">, T., </w:t>
      </w:r>
      <w:proofErr w:type="spellStart"/>
      <w:r>
        <w:rPr>
          <w:rStyle w:val="NoneA"/>
          <w:rFonts w:ascii="Arial" w:hAnsi="Arial"/>
          <w:sz w:val="18"/>
          <w:szCs w:val="18"/>
        </w:rPr>
        <w:t>Maegawa</w:t>
      </w:r>
      <w:proofErr w:type="spellEnd"/>
      <w:r>
        <w:rPr>
          <w:rStyle w:val="NoneA"/>
          <w:rFonts w:ascii="Arial" w:hAnsi="Arial"/>
          <w:sz w:val="18"/>
          <w:szCs w:val="18"/>
        </w:rPr>
        <w:t xml:space="preserve">, T., </w:t>
      </w:r>
      <w:proofErr w:type="spellStart"/>
      <w:r>
        <w:rPr>
          <w:rStyle w:val="NoneA"/>
          <w:rFonts w:ascii="Arial" w:hAnsi="Arial"/>
          <w:sz w:val="18"/>
          <w:szCs w:val="18"/>
        </w:rPr>
        <w:t>Nojiri</w:t>
      </w:r>
      <w:proofErr w:type="spellEnd"/>
      <w:r>
        <w:rPr>
          <w:rStyle w:val="NoneA"/>
          <w:rFonts w:ascii="Arial" w:hAnsi="Arial"/>
          <w:sz w:val="18"/>
          <w:szCs w:val="18"/>
        </w:rPr>
        <w:t xml:space="preserve">, T., </w:t>
      </w:r>
      <w:proofErr w:type="spellStart"/>
      <w:r>
        <w:rPr>
          <w:rStyle w:val="NoneA"/>
          <w:rFonts w:ascii="Arial" w:hAnsi="Arial"/>
          <w:sz w:val="18"/>
          <w:szCs w:val="18"/>
        </w:rPr>
        <w:t>Yamakawa</w:t>
      </w:r>
      <w:proofErr w:type="spellEnd"/>
      <w:r>
        <w:rPr>
          <w:rStyle w:val="NoneA"/>
          <w:rFonts w:ascii="Arial" w:hAnsi="Arial"/>
          <w:sz w:val="18"/>
          <w:szCs w:val="18"/>
        </w:rPr>
        <w:t xml:space="preserve">, K., &amp; Nakamura, S. (1997). </w:t>
      </w:r>
      <w:proofErr w:type="gramStart"/>
      <w:r>
        <w:rPr>
          <w:rStyle w:val="NoneA"/>
          <w:rFonts w:ascii="Arial" w:hAnsi="Arial"/>
          <w:sz w:val="18"/>
          <w:szCs w:val="18"/>
        </w:rPr>
        <w:t>Effect of arginine on toxin production by Clostridium difficile in defined medium.</w:t>
      </w:r>
      <w:proofErr w:type="gramEnd"/>
      <w:r>
        <w:rPr>
          <w:rStyle w:val="NoneA"/>
          <w:rFonts w:ascii="Arial" w:hAnsi="Arial"/>
          <w:sz w:val="18"/>
          <w:szCs w:val="18"/>
        </w:rPr>
        <w:t xml:space="preserve"> </w:t>
      </w:r>
      <w:proofErr w:type="gramStart"/>
      <w:r>
        <w:rPr>
          <w:rStyle w:val="NoneA"/>
          <w:rFonts w:ascii="Arial" w:hAnsi="Arial"/>
          <w:i/>
          <w:iCs/>
          <w:sz w:val="18"/>
          <w:szCs w:val="18"/>
        </w:rPr>
        <w:t>Microbiology and Immunology</w:t>
      </w:r>
      <w:r>
        <w:rPr>
          <w:rStyle w:val="NoneA"/>
          <w:rFonts w:ascii="Arial" w:hAnsi="Arial"/>
          <w:sz w:val="18"/>
          <w:szCs w:val="18"/>
        </w:rPr>
        <w:t xml:space="preserve">, </w:t>
      </w:r>
      <w:r>
        <w:rPr>
          <w:rStyle w:val="NoneA"/>
          <w:rFonts w:ascii="Arial" w:hAnsi="Arial"/>
          <w:i/>
          <w:iCs/>
          <w:sz w:val="18"/>
          <w:szCs w:val="18"/>
        </w:rPr>
        <w:t>41</w:t>
      </w:r>
      <w:r>
        <w:rPr>
          <w:rStyle w:val="NoneA"/>
          <w:rFonts w:ascii="Arial" w:hAnsi="Arial"/>
          <w:sz w:val="18"/>
          <w:szCs w:val="18"/>
        </w:rPr>
        <w:t>(8), 581–5.</w:t>
      </w:r>
      <w:proofErr w:type="gramEnd"/>
      <w:r>
        <w:rPr>
          <w:rStyle w:val="NoneA"/>
          <w:rFonts w:ascii="Arial" w:hAnsi="Arial"/>
          <w:sz w:val="18"/>
          <w:szCs w:val="18"/>
        </w:rPr>
        <w:t xml:space="preserve"> Retrieved from http://www.ncbi.nlm.nih.gov/pubmed/9310936</w:t>
      </w:r>
    </w:p>
    <w:p w14:paraId="554D9B60" w14:textId="77777777" w:rsidR="00E0179A" w:rsidRDefault="00DE694C">
      <w:pPr>
        <w:pStyle w:val="Textbody"/>
        <w:ind w:left="480" w:hanging="480"/>
      </w:pPr>
      <w:r>
        <w:rPr>
          <w:rStyle w:val="NoneA"/>
          <w:rFonts w:ascii="Arial" w:hAnsi="Arial"/>
          <w:sz w:val="18"/>
          <w:szCs w:val="18"/>
        </w:rPr>
        <w:t xml:space="preserve">32. </w:t>
      </w:r>
      <w:proofErr w:type="spellStart"/>
      <w:r>
        <w:rPr>
          <w:rStyle w:val="NoneA"/>
          <w:rFonts w:ascii="Arial" w:hAnsi="Arial"/>
          <w:sz w:val="18"/>
          <w:szCs w:val="18"/>
        </w:rPr>
        <w:t>Karlsson</w:t>
      </w:r>
      <w:proofErr w:type="spellEnd"/>
      <w:r>
        <w:rPr>
          <w:rStyle w:val="NoneA"/>
          <w:rFonts w:ascii="Arial" w:hAnsi="Arial"/>
          <w:sz w:val="18"/>
          <w:szCs w:val="18"/>
        </w:rPr>
        <w:t xml:space="preserve">, S., </w:t>
      </w:r>
      <w:proofErr w:type="spellStart"/>
      <w:r>
        <w:rPr>
          <w:rStyle w:val="NoneA"/>
          <w:rFonts w:ascii="Arial" w:hAnsi="Arial"/>
          <w:sz w:val="18"/>
          <w:szCs w:val="18"/>
        </w:rPr>
        <w:t>Dupuy</w:t>
      </w:r>
      <w:proofErr w:type="spellEnd"/>
      <w:r>
        <w:rPr>
          <w:rStyle w:val="NoneA"/>
          <w:rFonts w:ascii="Arial" w:hAnsi="Arial"/>
          <w:sz w:val="18"/>
          <w:szCs w:val="18"/>
        </w:rPr>
        <w:t xml:space="preserve">, B., Mukherjee, K., </w:t>
      </w:r>
      <w:proofErr w:type="spellStart"/>
      <w:r>
        <w:rPr>
          <w:rStyle w:val="NoneA"/>
          <w:rFonts w:ascii="Arial" w:hAnsi="Arial"/>
          <w:sz w:val="18"/>
          <w:szCs w:val="18"/>
        </w:rPr>
        <w:t>Norin</w:t>
      </w:r>
      <w:proofErr w:type="spellEnd"/>
      <w:r>
        <w:rPr>
          <w:rStyle w:val="NoneA"/>
          <w:rFonts w:ascii="Arial" w:hAnsi="Arial"/>
          <w:sz w:val="18"/>
          <w:szCs w:val="18"/>
        </w:rPr>
        <w:t xml:space="preserve">, E., </w:t>
      </w:r>
      <w:proofErr w:type="spellStart"/>
      <w:r>
        <w:rPr>
          <w:rStyle w:val="NoneA"/>
          <w:rFonts w:ascii="Arial" w:hAnsi="Arial"/>
          <w:sz w:val="18"/>
          <w:szCs w:val="18"/>
        </w:rPr>
        <w:t>Burman</w:t>
      </w:r>
      <w:proofErr w:type="spellEnd"/>
      <w:r>
        <w:rPr>
          <w:rStyle w:val="NoneA"/>
          <w:rFonts w:ascii="Arial" w:hAnsi="Arial"/>
          <w:sz w:val="18"/>
          <w:szCs w:val="18"/>
        </w:rPr>
        <w:t xml:space="preserve">, L. G., &amp; </w:t>
      </w:r>
      <w:proofErr w:type="spellStart"/>
      <w:r>
        <w:rPr>
          <w:rStyle w:val="NoneA"/>
          <w:rFonts w:ascii="Arial" w:hAnsi="Arial"/>
          <w:sz w:val="18"/>
          <w:szCs w:val="18"/>
        </w:rPr>
        <w:t>Åkerlund</w:t>
      </w:r>
      <w:proofErr w:type="spellEnd"/>
      <w:r>
        <w:rPr>
          <w:rStyle w:val="NoneA"/>
          <w:rFonts w:ascii="Arial" w:hAnsi="Arial"/>
          <w:sz w:val="18"/>
          <w:szCs w:val="18"/>
        </w:rPr>
        <w:t xml:space="preserve">, T. (2003). Expression of Clostridium difficile toxins A and B and their sigma factor </w:t>
      </w:r>
      <w:proofErr w:type="spellStart"/>
      <w:r>
        <w:rPr>
          <w:rStyle w:val="NoneA"/>
          <w:rFonts w:ascii="Arial" w:hAnsi="Arial"/>
          <w:sz w:val="18"/>
          <w:szCs w:val="18"/>
        </w:rPr>
        <w:t>TcdD</w:t>
      </w:r>
      <w:proofErr w:type="spellEnd"/>
      <w:r>
        <w:rPr>
          <w:rStyle w:val="NoneA"/>
          <w:rFonts w:ascii="Arial" w:hAnsi="Arial"/>
          <w:sz w:val="18"/>
          <w:szCs w:val="18"/>
        </w:rPr>
        <w:t xml:space="preserve"> is controlled by temperature.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71</w:t>
      </w:r>
      <w:r>
        <w:rPr>
          <w:rStyle w:val="NoneA"/>
          <w:rFonts w:ascii="Arial" w:hAnsi="Arial"/>
          <w:sz w:val="18"/>
          <w:szCs w:val="18"/>
        </w:rPr>
        <w:t>(4), 1784–1793. http://doi.org/10.1128/IAI.71.4.1784-1793.2003</w:t>
      </w:r>
    </w:p>
    <w:p w14:paraId="1D4EA258" w14:textId="77777777" w:rsidR="00E0179A" w:rsidRDefault="00DE694C">
      <w:pPr>
        <w:pStyle w:val="Textbody"/>
        <w:ind w:left="480" w:hanging="480"/>
      </w:pPr>
      <w:r>
        <w:rPr>
          <w:rStyle w:val="NoneA"/>
          <w:rFonts w:ascii="Arial" w:hAnsi="Arial"/>
          <w:sz w:val="18"/>
          <w:szCs w:val="18"/>
        </w:rPr>
        <w:t xml:space="preserve">33. </w:t>
      </w:r>
      <w:proofErr w:type="spellStart"/>
      <w:r>
        <w:rPr>
          <w:rStyle w:val="NoneA"/>
          <w:rFonts w:ascii="Arial" w:hAnsi="Arial"/>
          <w:sz w:val="18"/>
          <w:szCs w:val="18"/>
        </w:rPr>
        <w:t>Karlsson</w:t>
      </w:r>
      <w:proofErr w:type="spellEnd"/>
      <w:r>
        <w:rPr>
          <w:rStyle w:val="NoneA"/>
          <w:rFonts w:ascii="Arial" w:hAnsi="Arial"/>
          <w:sz w:val="18"/>
          <w:szCs w:val="18"/>
        </w:rPr>
        <w:t xml:space="preserve">, S., </w:t>
      </w:r>
      <w:proofErr w:type="spellStart"/>
      <w:r>
        <w:rPr>
          <w:rStyle w:val="NoneA"/>
          <w:rFonts w:ascii="Arial" w:hAnsi="Arial"/>
          <w:sz w:val="18"/>
          <w:szCs w:val="18"/>
        </w:rPr>
        <w:t>Burman</w:t>
      </w:r>
      <w:proofErr w:type="spellEnd"/>
      <w:r>
        <w:rPr>
          <w:rStyle w:val="NoneA"/>
          <w:rFonts w:ascii="Arial" w:hAnsi="Arial"/>
          <w:sz w:val="18"/>
          <w:szCs w:val="18"/>
        </w:rPr>
        <w:t xml:space="preserve">, L. G., &amp; </w:t>
      </w:r>
      <w:proofErr w:type="spellStart"/>
      <w:r>
        <w:rPr>
          <w:rStyle w:val="NoneA"/>
          <w:rFonts w:ascii="Arial" w:hAnsi="Arial"/>
          <w:sz w:val="18"/>
          <w:szCs w:val="18"/>
        </w:rPr>
        <w:t>Åkerlund</w:t>
      </w:r>
      <w:proofErr w:type="spellEnd"/>
      <w:r>
        <w:rPr>
          <w:rStyle w:val="NoneA"/>
          <w:rFonts w:ascii="Arial" w:hAnsi="Arial"/>
          <w:sz w:val="18"/>
          <w:szCs w:val="18"/>
        </w:rPr>
        <w:t>, T. (2008). Induction of toxins in Clostridium difficile is associated with dramatic changes of its metabolism. Microbiology, 154(11), 3430–3436. http://doi.org/10.1099/mic.0.2008/019778-0</w:t>
      </w:r>
    </w:p>
    <w:p w14:paraId="6CB6D618" w14:textId="77777777" w:rsidR="00E0179A" w:rsidRDefault="00DE694C">
      <w:pPr>
        <w:pStyle w:val="Textbody"/>
        <w:ind w:left="480" w:hanging="480"/>
      </w:pPr>
      <w:r>
        <w:rPr>
          <w:rStyle w:val="NoneA"/>
          <w:rFonts w:ascii="Arial" w:hAnsi="Arial"/>
          <w:sz w:val="18"/>
          <w:szCs w:val="18"/>
        </w:rPr>
        <w:t xml:space="preserve">34. Kim, J., </w:t>
      </w:r>
      <w:proofErr w:type="spellStart"/>
      <w:r>
        <w:rPr>
          <w:rStyle w:val="NoneA"/>
          <w:rFonts w:ascii="Arial" w:hAnsi="Arial"/>
          <w:sz w:val="18"/>
          <w:szCs w:val="18"/>
        </w:rPr>
        <w:t>Hetzel</w:t>
      </w:r>
      <w:proofErr w:type="spellEnd"/>
      <w:r>
        <w:rPr>
          <w:rStyle w:val="NoneA"/>
          <w:rFonts w:ascii="Arial" w:hAnsi="Arial"/>
          <w:sz w:val="18"/>
          <w:szCs w:val="18"/>
        </w:rPr>
        <w:t xml:space="preserve">, M., </w:t>
      </w:r>
      <w:proofErr w:type="spellStart"/>
      <w:r>
        <w:rPr>
          <w:rStyle w:val="NoneA"/>
          <w:rFonts w:ascii="Arial" w:hAnsi="Arial"/>
          <w:sz w:val="18"/>
          <w:szCs w:val="18"/>
        </w:rPr>
        <w:t>Boiangiu</w:t>
      </w:r>
      <w:proofErr w:type="spellEnd"/>
      <w:r>
        <w:rPr>
          <w:rStyle w:val="NoneA"/>
          <w:rFonts w:ascii="Arial" w:hAnsi="Arial"/>
          <w:sz w:val="18"/>
          <w:szCs w:val="18"/>
        </w:rPr>
        <w:t xml:space="preserve">, C. D., &amp; </w:t>
      </w:r>
      <w:proofErr w:type="spellStart"/>
      <w:r>
        <w:rPr>
          <w:rStyle w:val="NoneA"/>
          <w:rFonts w:ascii="Arial" w:hAnsi="Arial"/>
          <w:sz w:val="18"/>
          <w:szCs w:val="18"/>
        </w:rPr>
        <w:t>Buckel</w:t>
      </w:r>
      <w:proofErr w:type="spellEnd"/>
      <w:r>
        <w:rPr>
          <w:rStyle w:val="NoneA"/>
          <w:rFonts w:ascii="Arial" w:hAnsi="Arial"/>
          <w:sz w:val="18"/>
          <w:szCs w:val="18"/>
        </w:rPr>
        <w:t xml:space="preserve">, W. (2004). </w:t>
      </w:r>
      <w:proofErr w:type="gramStart"/>
      <w:r>
        <w:rPr>
          <w:rStyle w:val="NoneA"/>
          <w:rFonts w:ascii="Arial" w:hAnsi="Arial"/>
          <w:sz w:val="18"/>
          <w:szCs w:val="18"/>
        </w:rPr>
        <w:t xml:space="preserve">Dehydration of (R)-2-hydroxyacyl-CoA to </w:t>
      </w:r>
      <w:proofErr w:type="spellStart"/>
      <w:r>
        <w:rPr>
          <w:rStyle w:val="NoneA"/>
          <w:rFonts w:ascii="Arial" w:hAnsi="Arial"/>
          <w:sz w:val="18"/>
          <w:szCs w:val="18"/>
        </w:rPr>
        <w:t>enoyl</w:t>
      </w:r>
      <w:proofErr w:type="spellEnd"/>
      <w:r>
        <w:rPr>
          <w:rStyle w:val="NoneA"/>
          <w:rFonts w:ascii="Arial" w:hAnsi="Arial"/>
          <w:sz w:val="18"/>
          <w:szCs w:val="18"/>
        </w:rPr>
        <w:t>-CoA in the fermentation of α-amino acids by anaerobic bacteria.</w:t>
      </w:r>
      <w:proofErr w:type="gramEnd"/>
      <w:r>
        <w:rPr>
          <w:rStyle w:val="NoneA"/>
          <w:rFonts w:ascii="Arial" w:hAnsi="Arial"/>
          <w:sz w:val="18"/>
          <w:szCs w:val="18"/>
        </w:rPr>
        <w:t xml:space="preserve"> </w:t>
      </w:r>
      <w:r>
        <w:rPr>
          <w:rStyle w:val="NoneA"/>
          <w:rFonts w:ascii="Arial" w:hAnsi="Arial"/>
          <w:i/>
          <w:iCs/>
          <w:sz w:val="18"/>
          <w:szCs w:val="18"/>
        </w:rPr>
        <w:t>FEMS Microbiology Reviews</w:t>
      </w:r>
      <w:r>
        <w:rPr>
          <w:rStyle w:val="NoneA"/>
          <w:rFonts w:ascii="Arial" w:hAnsi="Arial"/>
          <w:sz w:val="18"/>
          <w:szCs w:val="18"/>
        </w:rPr>
        <w:t xml:space="preserve">, </w:t>
      </w:r>
      <w:r>
        <w:rPr>
          <w:rStyle w:val="NoneA"/>
          <w:rFonts w:ascii="Arial" w:hAnsi="Arial"/>
          <w:i/>
          <w:iCs/>
          <w:sz w:val="18"/>
          <w:szCs w:val="18"/>
        </w:rPr>
        <w:t>28</w:t>
      </w:r>
      <w:r>
        <w:rPr>
          <w:rStyle w:val="NoneA"/>
          <w:rFonts w:ascii="Arial" w:hAnsi="Arial"/>
          <w:sz w:val="18"/>
          <w:szCs w:val="18"/>
        </w:rPr>
        <w:t>(4), 455–468. http://doi.org/10.1016/j.femsre.2004.03.001</w:t>
      </w:r>
    </w:p>
    <w:p w14:paraId="3D40458A" w14:textId="77777777" w:rsidR="00E0179A" w:rsidRDefault="00DE694C">
      <w:pPr>
        <w:pStyle w:val="Textbody"/>
        <w:ind w:left="480" w:hanging="480"/>
      </w:pPr>
      <w:r>
        <w:rPr>
          <w:rStyle w:val="NoneA"/>
          <w:rFonts w:ascii="Arial" w:hAnsi="Arial"/>
          <w:sz w:val="18"/>
          <w:szCs w:val="18"/>
        </w:rPr>
        <w:t xml:space="preserve">35. </w:t>
      </w:r>
      <w:proofErr w:type="spellStart"/>
      <w:r>
        <w:rPr>
          <w:rStyle w:val="NoneA"/>
          <w:rFonts w:ascii="Arial" w:hAnsi="Arial"/>
          <w:sz w:val="18"/>
          <w:szCs w:val="18"/>
        </w:rPr>
        <w:t>Koenigsknecht</w:t>
      </w:r>
      <w:proofErr w:type="spellEnd"/>
      <w:r>
        <w:rPr>
          <w:rStyle w:val="NoneA"/>
          <w:rFonts w:ascii="Arial" w:hAnsi="Arial"/>
          <w:sz w:val="18"/>
          <w:szCs w:val="18"/>
        </w:rPr>
        <w:t xml:space="preserve">, M. J., </w:t>
      </w:r>
      <w:proofErr w:type="spellStart"/>
      <w:r>
        <w:rPr>
          <w:rStyle w:val="NoneA"/>
          <w:rFonts w:ascii="Arial" w:hAnsi="Arial"/>
          <w:sz w:val="18"/>
          <w:szCs w:val="18"/>
        </w:rPr>
        <w:t>Theriot</w:t>
      </w:r>
      <w:proofErr w:type="spellEnd"/>
      <w:r>
        <w:rPr>
          <w:rStyle w:val="NoneA"/>
          <w:rFonts w:ascii="Arial" w:hAnsi="Arial"/>
          <w:sz w:val="18"/>
          <w:szCs w:val="18"/>
        </w:rPr>
        <w:t xml:space="preserve">, C. M., Bergin, I. L., Schumacher, C. A., Schloss, P. D., &amp; Young, V. B. (2015). </w:t>
      </w:r>
      <w:proofErr w:type="gramStart"/>
      <w:r>
        <w:rPr>
          <w:rStyle w:val="NoneA"/>
          <w:rFonts w:ascii="Arial" w:hAnsi="Arial"/>
          <w:sz w:val="18"/>
          <w:szCs w:val="18"/>
        </w:rPr>
        <w:t>Dynamics and establishment of Clostridium difficile infection in the murine gastrointestinal tract.</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83</w:t>
      </w:r>
      <w:r>
        <w:rPr>
          <w:rStyle w:val="NoneA"/>
          <w:rFonts w:ascii="Arial" w:hAnsi="Arial"/>
          <w:sz w:val="18"/>
          <w:szCs w:val="18"/>
        </w:rPr>
        <w:t>(3), 934–941. http://doi.org/10.1128/IAI.02768-14</w:t>
      </w:r>
    </w:p>
    <w:p w14:paraId="65B88B7C" w14:textId="77777777" w:rsidR="00E0179A" w:rsidRDefault="00DE694C">
      <w:pPr>
        <w:pStyle w:val="Textbody"/>
        <w:ind w:left="480" w:hanging="480"/>
      </w:pPr>
      <w:r>
        <w:rPr>
          <w:rStyle w:val="NoneA"/>
          <w:rFonts w:ascii="Arial" w:hAnsi="Arial"/>
          <w:sz w:val="18"/>
          <w:szCs w:val="18"/>
        </w:rPr>
        <w:t xml:space="preserve">36. </w:t>
      </w:r>
      <w:proofErr w:type="spellStart"/>
      <w:r>
        <w:rPr>
          <w:rStyle w:val="NoneA"/>
          <w:rFonts w:ascii="Arial" w:hAnsi="Arial"/>
          <w:sz w:val="18"/>
          <w:szCs w:val="18"/>
        </w:rPr>
        <w:t>Langmead</w:t>
      </w:r>
      <w:proofErr w:type="spellEnd"/>
      <w:r>
        <w:rPr>
          <w:rStyle w:val="NoneA"/>
          <w:rFonts w:ascii="Arial" w:hAnsi="Arial"/>
          <w:sz w:val="18"/>
          <w:szCs w:val="18"/>
        </w:rPr>
        <w:t xml:space="preserve">, B., </w:t>
      </w:r>
      <w:proofErr w:type="spellStart"/>
      <w:r>
        <w:rPr>
          <w:rStyle w:val="NoneA"/>
          <w:rFonts w:ascii="Arial" w:hAnsi="Arial"/>
          <w:sz w:val="18"/>
          <w:szCs w:val="18"/>
        </w:rPr>
        <w:t>Trapnell</w:t>
      </w:r>
      <w:proofErr w:type="spellEnd"/>
      <w:r>
        <w:rPr>
          <w:rStyle w:val="NoneA"/>
          <w:rFonts w:ascii="Arial" w:hAnsi="Arial"/>
          <w:sz w:val="18"/>
          <w:szCs w:val="18"/>
        </w:rPr>
        <w:t xml:space="preserve">, C., Pop, M., &amp; </w:t>
      </w:r>
      <w:proofErr w:type="spellStart"/>
      <w:r>
        <w:rPr>
          <w:rStyle w:val="NoneA"/>
          <w:rFonts w:ascii="Arial" w:hAnsi="Arial"/>
          <w:sz w:val="18"/>
          <w:szCs w:val="18"/>
        </w:rPr>
        <w:t>Salzberg</w:t>
      </w:r>
      <w:proofErr w:type="spellEnd"/>
      <w:r>
        <w:rPr>
          <w:rStyle w:val="NoneA"/>
          <w:rFonts w:ascii="Arial" w:hAnsi="Arial"/>
          <w:sz w:val="18"/>
          <w:szCs w:val="18"/>
        </w:rPr>
        <w:t xml:space="preserve">, S. L. (2009). Ultrafast and memory-efficient alignment of short DNA sequences to the human genome. </w:t>
      </w:r>
      <w:r>
        <w:rPr>
          <w:rStyle w:val="NoneA"/>
          <w:rFonts w:ascii="Arial" w:hAnsi="Arial"/>
          <w:i/>
          <w:iCs/>
          <w:sz w:val="18"/>
          <w:szCs w:val="18"/>
        </w:rPr>
        <w:t xml:space="preserve">Genome </w:t>
      </w:r>
      <w:proofErr w:type="spellStart"/>
      <w:r>
        <w:rPr>
          <w:rStyle w:val="NoneA"/>
          <w:rFonts w:ascii="Arial" w:hAnsi="Arial"/>
          <w:i/>
          <w:iCs/>
          <w:sz w:val="18"/>
          <w:szCs w:val="18"/>
        </w:rPr>
        <w:t>Biol</w:t>
      </w:r>
      <w:proofErr w:type="spellEnd"/>
      <w:r>
        <w:rPr>
          <w:rStyle w:val="NoneA"/>
          <w:rFonts w:ascii="Arial" w:hAnsi="Arial"/>
          <w:sz w:val="18"/>
          <w:szCs w:val="18"/>
        </w:rPr>
        <w:t>, 1–10. http://doi.org/gb-2009-10-3-r25 [</w:t>
      </w:r>
      <w:proofErr w:type="spellStart"/>
      <w:r>
        <w:rPr>
          <w:rStyle w:val="NoneA"/>
          <w:rFonts w:ascii="Arial" w:hAnsi="Arial"/>
          <w:sz w:val="18"/>
          <w:szCs w:val="18"/>
        </w:rPr>
        <w:t>pii</w:t>
      </w:r>
      <w:proofErr w:type="spellEnd"/>
      <w:r>
        <w:rPr>
          <w:rStyle w:val="NoneA"/>
          <w:rFonts w:ascii="Arial" w:hAnsi="Arial"/>
          <w:sz w:val="18"/>
          <w:szCs w:val="18"/>
        </w:rPr>
        <w:t>]\r10.1186/gb-2009-10-3-r25</w:t>
      </w:r>
    </w:p>
    <w:p w14:paraId="73CBF168" w14:textId="77777777" w:rsidR="00E0179A" w:rsidRDefault="00DE694C">
      <w:pPr>
        <w:pStyle w:val="Textbody"/>
        <w:ind w:left="480" w:hanging="480"/>
      </w:pPr>
      <w:r>
        <w:rPr>
          <w:rStyle w:val="NoneA"/>
          <w:rFonts w:ascii="Arial" w:hAnsi="Arial"/>
          <w:sz w:val="18"/>
          <w:szCs w:val="18"/>
        </w:rPr>
        <w:t xml:space="preserve">37. </w:t>
      </w:r>
      <w:proofErr w:type="spellStart"/>
      <w:r>
        <w:rPr>
          <w:rStyle w:val="NoneA"/>
          <w:rFonts w:ascii="Arial" w:hAnsi="Arial"/>
          <w:sz w:val="18"/>
          <w:szCs w:val="18"/>
        </w:rPr>
        <w:t>Lawley</w:t>
      </w:r>
      <w:proofErr w:type="spellEnd"/>
      <w:r>
        <w:rPr>
          <w:rStyle w:val="NoneA"/>
          <w:rFonts w:ascii="Arial" w:hAnsi="Arial"/>
          <w:sz w:val="18"/>
          <w:szCs w:val="18"/>
        </w:rPr>
        <w:t xml:space="preserve">, T. D., &amp; Walker, A. W. (2013). </w:t>
      </w:r>
      <w:proofErr w:type="gramStart"/>
      <w:r>
        <w:rPr>
          <w:rStyle w:val="NoneA"/>
          <w:rFonts w:ascii="Arial" w:hAnsi="Arial"/>
          <w:sz w:val="18"/>
          <w:szCs w:val="18"/>
        </w:rPr>
        <w:t>Intestinal colonization resistance.</w:t>
      </w:r>
      <w:proofErr w:type="gramEnd"/>
      <w:r>
        <w:rPr>
          <w:rStyle w:val="NoneA"/>
          <w:rFonts w:ascii="Arial" w:hAnsi="Arial"/>
          <w:sz w:val="18"/>
          <w:szCs w:val="18"/>
        </w:rPr>
        <w:t xml:space="preserve"> </w:t>
      </w:r>
      <w:r>
        <w:rPr>
          <w:rStyle w:val="NoneA"/>
          <w:rFonts w:ascii="Arial" w:hAnsi="Arial"/>
          <w:i/>
          <w:iCs/>
          <w:sz w:val="18"/>
          <w:szCs w:val="18"/>
        </w:rPr>
        <w:t>Immunology</w:t>
      </w:r>
      <w:r>
        <w:rPr>
          <w:rStyle w:val="NoneA"/>
          <w:rFonts w:ascii="Arial" w:hAnsi="Arial"/>
          <w:sz w:val="18"/>
          <w:szCs w:val="18"/>
        </w:rPr>
        <w:t xml:space="preserve">, </w:t>
      </w:r>
      <w:r>
        <w:rPr>
          <w:rStyle w:val="NoneA"/>
          <w:rFonts w:ascii="Arial" w:hAnsi="Arial"/>
          <w:i/>
          <w:iCs/>
          <w:sz w:val="18"/>
          <w:szCs w:val="18"/>
        </w:rPr>
        <w:t>138</w:t>
      </w:r>
      <w:r>
        <w:rPr>
          <w:rStyle w:val="NoneA"/>
          <w:rFonts w:ascii="Arial" w:hAnsi="Arial"/>
          <w:sz w:val="18"/>
          <w:szCs w:val="18"/>
        </w:rPr>
        <w:t>(1), 1–11. http://doi.org/10.1111/j.1365-2567.2012.03616.x</w:t>
      </w:r>
    </w:p>
    <w:p w14:paraId="71F9090E" w14:textId="77777777" w:rsidR="00E0179A" w:rsidRDefault="00DE694C">
      <w:pPr>
        <w:pStyle w:val="Textbody"/>
        <w:ind w:left="480" w:hanging="480"/>
      </w:pPr>
      <w:r>
        <w:rPr>
          <w:rStyle w:val="NoneA"/>
          <w:rFonts w:ascii="Arial" w:hAnsi="Arial"/>
          <w:sz w:val="18"/>
          <w:szCs w:val="18"/>
        </w:rPr>
        <w:t xml:space="preserve">38. Lee, A. S. Y., &amp; Song, K. P. (2005). </w:t>
      </w:r>
      <w:proofErr w:type="spellStart"/>
      <w:r>
        <w:rPr>
          <w:rStyle w:val="NoneA"/>
          <w:rFonts w:ascii="Arial" w:hAnsi="Arial"/>
          <w:sz w:val="18"/>
          <w:szCs w:val="18"/>
        </w:rPr>
        <w:t>LuxS</w:t>
      </w:r>
      <w:proofErr w:type="spellEnd"/>
      <w:r>
        <w:rPr>
          <w:rStyle w:val="NoneA"/>
          <w:rFonts w:ascii="Arial" w:hAnsi="Arial"/>
          <w:sz w:val="18"/>
          <w:szCs w:val="18"/>
        </w:rPr>
        <w:t>/autoinducer-2 quorum sensing molecule regulates transcriptional virulence gene expression in Clostridium difficile. Biochemical and Biophysical Research Communications, 335(3), 659–666. http://doi.org/10.1016/j.bbrc.2005.07.131Leffler</w:t>
      </w:r>
      <w:proofErr w:type="gramStart"/>
      <w:r>
        <w:rPr>
          <w:rStyle w:val="NoneA"/>
          <w:rFonts w:ascii="Arial" w:hAnsi="Arial"/>
          <w:sz w:val="18"/>
          <w:szCs w:val="18"/>
        </w:rPr>
        <w:t>, D. A., &amp; Lamont, J. T. (2015).</w:t>
      </w:r>
      <w:proofErr w:type="gramEnd"/>
      <w:r>
        <w:rPr>
          <w:rStyle w:val="NoneA"/>
          <w:rFonts w:ascii="Arial" w:hAnsi="Arial"/>
          <w:sz w:val="18"/>
          <w:szCs w:val="18"/>
        </w:rPr>
        <w:t xml:space="preserve"> </w:t>
      </w:r>
      <w:proofErr w:type="gramStart"/>
      <w:r>
        <w:rPr>
          <w:rStyle w:val="NoneA"/>
          <w:rFonts w:ascii="Arial" w:hAnsi="Arial"/>
          <w:sz w:val="18"/>
          <w:szCs w:val="18"/>
        </w:rPr>
        <w:t>Clostridium difficile Infection.</w:t>
      </w:r>
      <w:proofErr w:type="gramEnd"/>
      <w:r>
        <w:rPr>
          <w:rStyle w:val="NoneA"/>
          <w:rFonts w:ascii="Arial" w:hAnsi="Arial"/>
          <w:sz w:val="18"/>
          <w:szCs w:val="18"/>
        </w:rPr>
        <w:t xml:space="preserve"> </w:t>
      </w:r>
      <w:r>
        <w:rPr>
          <w:rStyle w:val="NoneA"/>
          <w:rFonts w:ascii="Arial" w:hAnsi="Arial"/>
          <w:i/>
          <w:iCs/>
          <w:sz w:val="18"/>
          <w:szCs w:val="18"/>
        </w:rPr>
        <w:t>New England Journal of Medicine</w:t>
      </w:r>
      <w:r>
        <w:rPr>
          <w:rStyle w:val="NoneA"/>
          <w:rFonts w:ascii="Arial" w:hAnsi="Arial"/>
          <w:sz w:val="18"/>
          <w:szCs w:val="18"/>
        </w:rPr>
        <w:t xml:space="preserve">, </w:t>
      </w:r>
      <w:r>
        <w:rPr>
          <w:rStyle w:val="NoneA"/>
          <w:rFonts w:ascii="Arial" w:hAnsi="Arial"/>
          <w:i/>
          <w:iCs/>
          <w:sz w:val="18"/>
          <w:szCs w:val="18"/>
        </w:rPr>
        <w:t>372</w:t>
      </w:r>
      <w:r>
        <w:rPr>
          <w:rStyle w:val="NoneA"/>
          <w:rFonts w:ascii="Arial" w:hAnsi="Arial"/>
          <w:sz w:val="18"/>
          <w:szCs w:val="18"/>
        </w:rPr>
        <w:t>(16), 1539–1548. http://doi.org/10.1056/NEJMra1403772</w:t>
      </w:r>
    </w:p>
    <w:p w14:paraId="79DD5C0A" w14:textId="77777777" w:rsidR="00E0179A" w:rsidRDefault="00DE694C">
      <w:pPr>
        <w:pStyle w:val="Textbody"/>
        <w:ind w:left="480" w:hanging="480"/>
      </w:pPr>
      <w:r>
        <w:rPr>
          <w:rStyle w:val="NoneA"/>
          <w:rFonts w:ascii="Arial" w:hAnsi="Arial"/>
          <w:sz w:val="18"/>
          <w:szCs w:val="18"/>
        </w:rPr>
        <w:t xml:space="preserve">39. </w:t>
      </w:r>
      <w:proofErr w:type="spellStart"/>
      <w:r>
        <w:rPr>
          <w:rStyle w:val="NoneA"/>
          <w:rFonts w:ascii="Arial" w:hAnsi="Arial"/>
          <w:sz w:val="18"/>
          <w:szCs w:val="18"/>
        </w:rPr>
        <w:t>Lessa</w:t>
      </w:r>
      <w:proofErr w:type="spellEnd"/>
      <w:r>
        <w:rPr>
          <w:rStyle w:val="NoneA"/>
          <w:rFonts w:ascii="Arial" w:hAnsi="Arial"/>
          <w:sz w:val="18"/>
          <w:szCs w:val="18"/>
        </w:rPr>
        <w:t xml:space="preserve">, F. C., Gould, C. V, &amp; McDonald, L. C. (2012). </w:t>
      </w:r>
      <w:proofErr w:type="gramStart"/>
      <w:r>
        <w:rPr>
          <w:rStyle w:val="NoneA"/>
          <w:rFonts w:ascii="Arial" w:hAnsi="Arial"/>
          <w:sz w:val="18"/>
          <w:szCs w:val="18"/>
        </w:rPr>
        <w:t>Current status of Clostridium difficile infection epidemiology.</w:t>
      </w:r>
      <w:proofErr w:type="gramEnd"/>
      <w:r>
        <w:rPr>
          <w:rStyle w:val="NoneA"/>
          <w:rFonts w:ascii="Arial" w:hAnsi="Arial"/>
          <w:sz w:val="18"/>
          <w:szCs w:val="18"/>
        </w:rPr>
        <w:t xml:space="preserve"> </w:t>
      </w:r>
      <w:r>
        <w:rPr>
          <w:rStyle w:val="NoneA"/>
          <w:rFonts w:ascii="Arial" w:hAnsi="Arial"/>
          <w:i/>
          <w:iCs/>
          <w:sz w:val="18"/>
          <w:szCs w:val="18"/>
        </w:rPr>
        <w:t>Clinical Infectious Diseases</w:t>
      </w:r>
      <w:r>
        <w:rPr>
          <w:rStyle w:val="NoneA"/>
          <w:rFonts w:ascii="Arial Unicode MS" w:hAnsi="Arial Unicode MS"/>
          <w:sz w:val="18"/>
          <w:szCs w:val="18"/>
        </w:rPr>
        <w:t> </w:t>
      </w:r>
      <w:r>
        <w:rPr>
          <w:rStyle w:val="NoneA"/>
          <w:rFonts w:ascii="Arial" w:hAnsi="Arial"/>
          <w:i/>
          <w:iCs/>
          <w:sz w:val="18"/>
          <w:szCs w:val="18"/>
        </w:rPr>
        <w:t>: An Official Publication of the Infectious Diseases Society of America</w:t>
      </w:r>
      <w:r>
        <w:rPr>
          <w:rStyle w:val="NoneA"/>
          <w:rFonts w:ascii="Arial" w:hAnsi="Arial"/>
          <w:sz w:val="18"/>
          <w:szCs w:val="18"/>
        </w:rPr>
        <w:t xml:space="preserve">, </w:t>
      </w:r>
      <w:r>
        <w:rPr>
          <w:rStyle w:val="NoneA"/>
          <w:rFonts w:ascii="Arial" w:hAnsi="Arial"/>
          <w:i/>
          <w:iCs/>
          <w:sz w:val="18"/>
          <w:szCs w:val="18"/>
        </w:rPr>
        <w:t xml:space="preserve">55 </w:t>
      </w:r>
      <w:proofErr w:type="spellStart"/>
      <w:r>
        <w:rPr>
          <w:rStyle w:val="NoneA"/>
          <w:rFonts w:ascii="Arial" w:hAnsi="Arial"/>
          <w:i/>
          <w:iCs/>
          <w:sz w:val="18"/>
          <w:szCs w:val="18"/>
        </w:rPr>
        <w:t>Suppl</w:t>
      </w:r>
      <w:proofErr w:type="spellEnd"/>
      <w:r>
        <w:rPr>
          <w:rStyle w:val="NoneA"/>
          <w:rFonts w:ascii="Arial" w:hAnsi="Arial"/>
          <w:i/>
          <w:iCs/>
          <w:sz w:val="18"/>
          <w:szCs w:val="18"/>
        </w:rPr>
        <w:t xml:space="preserve"> 2</w:t>
      </w:r>
      <w:r>
        <w:rPr>
          <w:rStyle w:val="NoneA"/>
          <w:rFonts w:ascii="Arial" w:hAnsi="Arial"/>
          <w:sz w:val="18"/>
          <w:szCs w:val="18"/>
        </w:rPr>
        <w:t>(</w:t>
      </w:r>
      <w:proofErr w:type="spellStart"/>
      <w:r>
        <w:rPr>
          <w:rStyle w:val="NoneA"/>
          <w:rFonts w:ascii="Arial" w:hAnsi="Arial"/>
          <w:sz w:val="18"/>
          <w:szCs w:val="18"/>
        </w:rPr>
        <w:t>Suppl</w:t>
      </w:r>
      <w:proofErr w:type="spellEnd"/>
      <w:r>
        <w:rPr>
          <w:rStyle w:val="NoneA"/>
          <w:rFonts w:ascii="Arial" w:hAnsi="Arial"/>
          <w:sz w:val="18"/>
          <w:szCs w:val="18"/>
        </w:rPr>
        <w:t xml:space="preserve"> 2), S65–70. http://doi.org/10.1093/cid/cis319</w:t>
      </w:r>
    </w:p>
    <w:p w14:paraId="3C20D283" w14:textId="77777777" w:rsidR="00E0179A" w:rsidRDefault="00DE694C">
      <w:pPr>
        <w:pStyle w:val="Textbody"/>
        <w:ind w:left="480" w:hanging="480"/>
      </w:pPr>
      <w:r>
        <w:rPr>
          <w:rStyle w:val="NoneA"/>
          <w:rFonts w:ascii="Arial" w:hAnsi="Arial"/>
          <w:sz w:val="18"/>
          <w:szCs w:val="18"/>
        </w:rPr>
        <w:t xml:space="preserve">40. </w:t>
      </w:r>
      <w:proofErr w:type="spellStart"/>
      <w:r>
        <w:rPr>
          <w:rStyle w:val="NoneA"/>
          <w:rFonts w:ascii="Arial" w:hAnsi="Arial"/>
          <w:sz w:val="18"/>
          <w:szCs w:val="18"/>
        </w:rPr>
        <w:t>Lessa</w:t>
      </w:r>
      <w:proofErr w:type="spellEnd"/>
      <w:r>
        <w:rPr>
          <w:rStyle w:val="NoneA"/>
          <w:rFonts w:ascii="Arial" w:hAnsi="Arial"/>
          <w:sz w:val="18"/>
          <w:szCs w:val="18"/>
        </w:rPr>
        <w:t xml:space="preserve">, F. C., Mu, Y., Bamberg, W. M., </w:t>
      </w:r>
      <w:proofErr w:type="spellStart"/>
      <w:r>
        <w:rPr>
          <w:rStyle w:val="NoneA"/>
          <w:rFonts w:ascii="Arial" w:hAnsi="Arial"/>
          <w:sz w:val="18"/>
          <w:szCs w:val="18"/>
        </w:rPr>
        <w:t>Beldavs</w:t>
      </w:r>
      <w:proofErr w:type="spellEnd"/>
      <w:r>
        <w:rPr>
          <w:rStyle w:val="NoneA"/>
          <w:rFonts w:ascii="Arial" w:hAnsi="Arial"/>
          <w:sz w:val="18"/>
          <w:szCs w:val="18"/>
        </w:rPr>
        <w:t xml:space="preserve">, Z. G., </w:t>
      </w:r>
      <w:proofErr w:type="spellStart"/>
      <w:r>
        <w:rPr>
          <w:rStyle w:val="NoneA"/>
          <w:rFonts w:ascii="Arial" w:hAnsi="Arial"/>
          <w:sz w:val="18"/>
          <w:szCs w:val="18"/>
        </w:rPr>
        <w:t>Dumyati</w:t>
      </w:r>
      <w:proofErr w:type="spellEnd"/>
      <w:r>
        <w:rPr>
          <w:rStyle w:val="NoneA"/>
          <w:rFonts w:ascii="Arial" w:hAnsi="Arial"/>
          <w:sz w:val="18"/>
          <w:szCs w:val="18"/>
        </w:rPr>
        <w:t xml:space="preserve">, G. K., Dunn, J. R., &amp; McDonald, L. C. (2015). </w:t>
      </w:r>
      <w:proofErr w:type="gramStart"/>
      <w:r>
        <w:rPr>
          <w:rStyle w:val="NoneA"/>
          <w:rFonts w:ascii="Arial" w:hAnsi="Arial"/>
          <w:sz w:val="18"/>
          <w:szCs w:val="18"/>
        </w:rPr>
        <w:t>Burden of Clostridium difficile Infection in the United States.</w:t>
      </w:r>
      <w:proofErr w:type="gramEnd"/>
      <w:r>
        <w:rPr>
          <w:rStyle w:val="NoneA"/>
          <w:rFonts w:ascii="Arial" w:hAnsi="Arial"/>
          <w:sz w:val="18"/>
          <w:szCs w:val="18"/>
        </w:rPr>
        <w:t xml:space="preserve"> </w:t>
      </w:r>
      <w:r>
        <w:rPr>
          <w:rStyle w:val="NoneA"/>
          <w:rFonts w:ascii="Arial" w:hAnsi="Arial"/>
          <w:i/>
          <w:iCs/>
          <w:sz w:val="18"/>
          <w:szCs w:val="18"/>
        </w:rPr>
        <w:t>The New England Journal of Medicine</w:t>
      </w:r>
      <w:r>
        <w:rPr>
          <w:rStyle w:val="NoneA"/>
          <w:rFonts w:ascii="Arial" w:hAnsi="Arial"/>
          <w:sz w:val="18"/>
          <w:szCs w:val="18"/>
        </w:rPr>
        <w:t xml:space="preserve">, </w:t>
      </w:r>
      <w:r>
        <w:rPr>
          <w:rStyle w:val="NoneA"/>
          <w:rFonts w:ascii="Arial" w:hAnsi="Arial"/>
          <w:i/>
          <w:iCs/>
          <w:sz w:val="18"/>
          <w:szCs w:val="18"/>
        </w:rPr>
        <w:t>372</w:t>
      </w:r>
      <w:r>
        <w:rPr>
          <w:rStyle w:val="NoneA"/>
          <w:rFonts w:ascii="Arial" w:hAnsi="Arial"/>
          <w:sz w:val="18"/>
          <w:szCs w:val="18"/>
        </w:rPr>
        <w:t xml:space="preserve">(9), 825–834. </w:t>
      </w:r>
      <w:hyperlink r:id="rId16" w:history="1">
        <w:r>
          <w:rPr>
            <w:rStyle w:val="Hyperlink5"/>
          </w:rPr>
          <w:t>http://doi.org/10.1056/NEJMoa1408913</w:t>
        </w:r>
      </w:hyperlink>
    </w:p>
    <w:p w14:paraId="5238AE33" w14:textId="77777777" w:rsidR="00E0179A" w:rsidRDefault="00DE694C">
      <w:pPr>
        <w:pStyle w:val="Textbody"/>
        <w:ind w:left="480" w:hanging="480"/>
      </w:pPr>
      <w:r>
        <w:rPr>
          <w:rStyle w:val="NoneA"/>
          <w:rFonts w:ascii="Arial" w:hAnsi="Arial"/>
          <w:sz w:val="18"/>
          <w:szCs w:val="18"/>
        </w:rPr>
        <w:t xml:space="preserve">41. Li, F., </w:t>
      </w:r>
      <w:proofErr w:type="spellStart"/>
      <w:r>
        <w:rPr>
          <w:rStyle w:val="NoneA"/>
          <w:rFonts w:ascii="Arial" w:hAnsi="Arial"/>
          <w:sz w:val="18"/>
          <w:szCs w:val="18"/>
        </w:rPr>
        <w:t>Hinderberger</w:t>
      </w:r>
      <w:proofErr w:type="spellEnd"/>
      <w:r>
        <w:rPr>
          <w:rStyle w:val="NoneA"/>
          <w:rFonts w:ascii="Arial" w:hAnsi="Arial"/>
          <w:sz w:val="18"/>
          <w:szCs w:val="18"/>
        </w:rPr>
        <w:t xml:space="preserve">, J., </w:t>
      </w:r>
      <w:proofErr w:type="spellStart"/>
      <w:r>
        <w:rPr>
          <w:rStyle w:val="NoneA"/>
          <w:rFonts w:ascii="Arial" w:hAnsi="Arial"/>
          <w:sz w:val="18"/>
          <w:szCs w:val="18"/>
        </w:rPr>
        <w:t>Seedorf</w:t>
      </w:r>
      <w:proofErr w:type="spellEnd"/>
      <w:r>
        <w:rPr>
          <w:rStyle w:val="NoneA"/>
          <w:rFonts w:ascii="Arial" w:hAnsi="Arial"/>
          <w:sz w:val="18"/>
          <w:szCs w:val="18"/>
        </w:rPr>
        <w:t xml:space="preserve">, H., Zhang, J., </w:t>
      </w:r>
      <w:proofErr w:type="spellStart"/>
      <w:r>
        <w:rPr>
          <w:rStyle w:val="NoneA"/>
          <w:rFonts w:ascii="Arial" w:hAnsi="Arial"/>
          <w:sz w:val="18"/>
          <w:szCs w:val="18"/>
        </w:rPr>
        <w:t>Buckel</w:t>
      </w:r>
      <w:proofErr w:type="spellEnd"/>
      <w:r>
        <w:rPr>
          <w:rStyle w:val="NoneA"/>
          <w:rFonts w:ascii="Arial" w:hAnsi="Arial"/>
          <w:sz w:val="18"/>
          <w:szCs w:val="18"/>
        </w:rPr>
        <w:t xml:space="preserve">, W., &amp; </w:t>
      </w:r>
      <w:proofErr w:type="spellStart"/>
      <w:r>
        <w:rPr>
          <w:rStyle w:val="NoneA"/>
          <w:rFonts w:ascii="Arial" w:hAnsi="Arial"/>
          <w:sz w:val="18"/>
          <w:szCs w:val="18"/>
        </w:rPr>
        <w:t>Thauer</w:t>
      </w:r>
      <w:proofErr w:type="spellEnd"/>
      <w:r>
        <w:rPr>
          <w:rStyle w:val="NoneA"/>
          <w:rFonts w:ascii="Arial" w:hAnsi="Arial"/>
          <w:sz w:val="18"/>
          <w:szCs w:val="18"/>
        </w:rPr>
        <w:t xml:space="preserve">, R. K. (2008). </w:t>
      </w:r>
      <w:proofErr w:type="gramStart"/>
      <w:r>
        <w:rPr>
          <w:rStyle w:val="NoneA"/>
          <w:rFonts w:ascii="Arial" w:hAnsi="Arial"/>
          <w:sz w:val="18"/>
          <w:szCs w:val="18"/>
        </w:rPr>
        <w:t xml:space="preserve">Coupled </w:t>
      </w:r>
      <w:proofErr w:type="spellStart"/>
      <w:r>
        <w:rPr>
          <w:rStyle w:val="NoneA"/>
          <w:rFonts w:ascii="Arial" w:hAnsi="Arial"/>
          <w:sz w:val="18"/>
          <w:szCs w:val="18"/>
        </w:rPr>
        <w:t>ferredoxin</w:t>
      </w:r>
      <w:proofErr w:type="spellEnd"/>
      <w:r>
        <w:rPr>
          <w:rStyle w:val="NoneA"/>
          <w:rFonts w:ascii="Arial" w:hAnsi="Arial"/>
          <w:sz w:val="18"/>
          <w:szCs w:val="18"/>
        </w:rPr>
        <w:t xml:space="preserve"> and </w:t>
      </w:r>
      <w:proofErr w:type="spellStart"/>
      <w:r>
        <w:rPr>
          <w:rStyle w:val="NoneA"/>
          <w:rFonts w:ascii="Arial" w:hAnsi="Arial"/>
          <w:sz w:val="18"/>
          <w:szCs w:val="18"/>
        </w:rPr>
        <w:t>crotonyl</w:t>
      </w:r>
      <w:proofErr w:type="spellEnd"/>
      <w:r>
        <w:rPr>
          <w:rStyle w:val="NoneA"/>
          <w:rFonts w:ascii="Arial" w:hAnsi="Arial"/>
          <w:sz w:val="18"/>
          <w:szCs w:val="18"/>
        </w:rPr>
        <w:t xml:space="preserve"> coenzyme A (CoA) reduction with NADH catalyzed by the </w:t>
      </w:r>
      <w:proofErr w:type="spellStart"/>
      <w:r>
        <w:rPr>
          <w:rStyle w:val="NoneA"/>
          <w:rFonts w:ascii="Arial" w:hAnsi="Arial"/>
          <w:sz w:val="18"/>
          <w:szCs w:val="18"/>
        </w:rPr>
        <w:t>butyryl</w:t>
      </w:r>
      <w:proofErr w:type="spellEnd"/>
      <w:r>
        <w:rPr>
          <w:rStyle w:val="NoneA"/>
          <w:rFonts w:ascii="Arial" w:hAnsi="Arial"/>
          <w:sz w:val="18"/>
          <w:szCs w:val="18"/>
        </w:rPr>
        <w:t>-CoA dehydrogenase/</w:t>
      </w:r>
      <w:proofErr w:type="spellStart"/>
      <w:r>
        <w:rPr>
          <w:rStyle w:val="NoneA"/>
          <w:rFonts w:ascii="Arial" w:hAnsi="Arial"/>
          <w:sz w:val="18"/>
          <w:szCs w:val="18"/>
        </w:rPr>
        <w:t>Etf</w:t>
      </w:r>
      <w:proofErr w:type="spellEnd"/>
      <w:r>
        <w:rPr>
          <w:rStyle w:val="NoneA"/>
          <w:rFonts w:ascii="Arial" w:hAnsi="Arial"/>
          <w:sz w:val="18"/>
          <w:szCs w:val="18"/>
        </w:rPr>
        <w:t xml:space="preserve"> complex from Clostridium </w:t>
      </w:r>
      <w:proofErr w:type="spellStart"/>
      <w:r>
        <w:rPr>
          <w:rStyle w:val="NoneA"/>
          <w:rFonts w:ascii="Arial" w:hAnsi="Arial"/>
          <w:sz w:val="18"/>
          <w:szCs w:val="18"/>
        </w:rPr>
        <w:t>kluyveri</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190</w:t>
      </w:r>
      <w:r>
        <w:rPr>
          <w:rStyle w:val="NoneA"/>
          <w:rFonts w:ascii="Arial" w:hAnsi="Arial"/>
          <w:sz w:val="18"/>
          <w:szCs w:val="18"/>
        </w:rPr>
        <w:t>(3), 843–850. http://doi.org/10.1128/JB.01417-07</w:t>
      </w:r>
    </w:p>
    <w:p w14:paraId="637FC6B9" w14:textId="77777777" w:rsidR="00E0179A" w:rsidRDefault="00DE694C">
      <w:pPr>
        <w:pStyle w:val="Textbody"/>
        <w:ind w:left="480" w:hanging="480"/>
      </w:pPr>
      <w:r>
        <w:rPr>
          <w:rStyle w:val="NoneA"/>
          <w:rFonts w:ascii="Arial" w:hAnsi="Arial"/>
          <w:sz w:val="18"/>
          <w:szCs w:val="18"/>
        </w:rPr>
        <w:t xml:space="preserve">42. Li, H., </w:t>
      </w:r>
      <w:proofErr w:type="spellStart"/>
      <w:r>
        <w:rPr>
          <w:rStyle w:val="NoneA"/>
          <w:rFonts w:ascii="Arial" w:hAnsi="Arial"/>
          <w:sz w:val="18"/>
          <w:szCs w:val="18"/>
        </w:rPr>
        <w:t>Handsaker</w:t>
      </w:r>
      <w:proofErr w:type="spellEnd"/>
      <w:r>
        <w:rPr>
          <w:rStyle w:val="NoneA"/>
          <w:rFonts w:ascii="Arial" w:hAnsi="Arial"/>
          <w:sz w:val="18"/>
          <w:szCs w:val="18"/>
        </w:rPr>
        <w:t xml:space="preserve">, B., </w:t>
      </w:r>
      <w:proofErr w:type="spellStart"/>
      <w:r>
        <w:rPr>
          <w:rStyle w:val="NoneA"/>
          <w:rFonts w:ascii="Arial" w:hAnsi="Arial"/>
          <w:sz w:val="18"/>
          <w:szCs w:val="18"/>
        </w:rPr>
        <w:t>Wysoker</w:t>
      </w:r>
      <w:proofErr w:type="spellEnd"/>
      <w:r>
        <w:rPr>
          <w:rStyle w:val="NoneA"/>
          <w:rFonts w:ascii="Arial" w:hAnsi="Arial"/>
          <w:sz w:val="18"/>
          <w:szCs w:val="18"/>
        </w:rPr>
        <w:t xml:space="preserve">, A., Fennell, T., </w:t>
      </w:r>
      <w:proofErr w:type="spellStart"/>
      <w:r>
        <w:rPr>
          <w:rStyle w:val="NoneA"/>
          <w:rFonts w:ascii="Arial" w:hAnsi="Arial"/>
          <w:sz w:val="18"/>
          <w:szCs w:val="18"/>
        </w:rPr>
        <w:t>Ruan</w:t>
      </w:r>
      <w:proofErr w:type="spellEnd"/>
      <w:r>
        <w:rPr>
          <w:rStyle w:val="NoneA"/>
          <w:rFonts w:ascii="Arial" w:hAnsi="Arial"/>
          <w:sz w:val="18"/>
          <w:szCs w:val="18"/>
        </w:rPr>
        <w:t xml:space="preserve">, J., Homer, N., &amp; Durbin, R. (2009). </w:t>
      </w:r>
      <w:proofErr w:type="gramStart"/>
      <w:r>
        <w:rPr>
          <w:rStyle w:val="NoneA"/>
          <w:rFonts w:ascii="Arial" w:hAnsi="Arial"/>
          <w:sz w:val="18"/>
          <w:szCs w:val="18"/>
        </w:rPr>
        <w:t xml:space="preserve">The Sequence Alignment/Map format and </w:t>
      </w:r>
      <w:proofErr w:type="spellStart"/>
      <w:r>
        <w:rPr>
          <w:rStyle w:val="NoneA"/>
          <w:rFonts w:ascii="Arial" w:hAnsi="Arial"/>
          <w:sz w:val="18"/>
          <w:szCs w:val="18"/>
        </w:rPr>
        <w:t>SAMtools</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Bioinformatics</w:t>
      </w:r>
      <w:r>
        <w:rPr>
          <w:rStyle w:val="NoneA"/>
          <w:rFonts w:ascii="Arial" w:hAnsi="Arial"/>
          <w:sz w:val="18"/>
          <w:szCs w:val="18"/>
        </w:rPr>
        <w:t xml:space="preserve">, </w:t>
      </w:r>
      <w:r>
        <w:rPr>
          <w:rStyle w:val="NoneA"/>
          <w:rFonts w:ascii="Arial" w:hAnsi="Arial"/>
          <w:i/>
          <w:iCs/>
          <w:sz w:val="18"/>
          <w:szCs w:val="18"/>
        </w:rPr>
        <w:t>25</w:t>
      </w:r>
      <w:r>
        <w:rPr>
          <w:rStyle w:val="NoneA"/>
          <w:rFonts w:ascii="Arial" w:hAnsi="Arial"/>
          <w:sz w:val="18"/>
          <w:szCs w:val="18"/>
        </w:rPr>
        <w:t>(16), 2078–2079. http://doi.org/10.1093/bioinformatics/btp352</w:t>
      </w:r>
    </w:p>
    <w:p w14:paraId="37F78C23" w14:textId="77777777" w:rsidR="00E0179A" w:rsidRDefault="00DE694C">
      <w:pPr>
        <w:pStyle w:val="Textbody"/>
        <w:ind w:left="480" w:hanging="480"/>
      </w:pPr>
      <w:r>
        <w:rPr>
          <w:rStyle w:val="NoneA"/>
          <w:rFonts w:ascii="Arial" w:hAnsi="Arial"/>
          <w:sz w:val="18"/>
          <w:szCs w:val="18"/>
        </w:rPr>
        <w:t xml:space="preserve">43. </w:t>
      </w:r>
      <w:proofErr w:type="spellStart"/>
      <w:r>
        <w:rPr>
          <w:rStyle w:val="NoneA"/>
          <w:rFonts w:ascii="Arial" w:hAnsi="Arial"/>
          <w:sz w:val="18"/>
          <w:szCs w:val="18"/>
        </w:rPr>
        <w:t>López</w:t>
      </w:r>
      <w:proofErr w:type="spellEnd"/>
      <w:r>
        <w:rPr>
          <w:rStyle w:val="NoneA"/>
          <w:rFonts w:ascii="Arial" w:hAnsi="Arial"/>
          <w:sz w:val="18"/>
          <w:szCs w:val="18"/>
        </w:rPr>
        <w:t xml:space="preserve">-Maury, L., </w:t>
      </w:r>
      <w:proofErr w:type="spellStart"/>
      <w:r>
        <w:rPr>
          <w:rStyle w:val="NoneA"/>
          <w:rFonts w:ascii="Arial" w:hAnsi="Arial"/>
          <w:sz w:val="18"/>
          <w:szCs w:val="18"/>
        </w:rPr>
        <w:t>Marguerat</w:t>
      </w:r>
      <w:proofErr w:type="spellEnd"/>
      <w:r>
        <w:rPr>
          <w:rStyle w:val="NoneA"/>
          <w:rFonts w:ascii="Arial" w:hAnsi="Arial"/>
          <w:sz w:val="18"/>
          <w:szCs w:val="18"/>
        </w:rPr>
        <w:t xml:space="preserve">, S., &amp; </w:t>
      </w:r>
      <w:proofErr w:type="spellStart"/>
      <w:r>
        <w:rPr>
          <w:rStyle w:val="NoneA"/>
          <w:rFonts w:ascii="Arial" w:hAnsi="Arial"/>
          <w:sz w:val="18"/>
          <w:szCs w:val="18"/>
        </w:rPr>
        <w:t>Bähler</w:t>
      </w:r>
      <w:proofErr w:type="spellEnd"/>
      <w:r>
        <w:rPr>
          <w:rStyle w:val="NoneA"/>
          <w:rFonts w:ascii="Arial" w:hAnsi="Arial"/>
          <w:sz w:val="18"/>
          <w:szCs w:val="18"/>
        </w:rPr>
        <w:t xml:space="preserve">, J. (2008). Tuning gene expression to changing environments: from rapid responses to evolutionary adaptation. </w:t>
      </w:r>
      <w:r>
        <w:rPr>
          <w:rStyle w:val="NoneA"/>
          <w:rFonts w:ascii="Arial" w:hAnsi="Arial"/>
          <w:i/>
          <w:iCs/>
          <w:sz w:val="18"/>
          <w:szCs w:val="18"/>
        </w:rPr>
        <w:t>Nature Reviews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583–593. http://doi.org/10.1038/nrg2398</w:t>
      </w:r>
    </w:p>
    <w:p w14:paraId="2EC7E7E4" w14:textId="77777777" w:rsidR="00E0179A" w:rsidRDefault="00DE694C">
      <w:pPr>
        <w:pStyle w:val="Textbody"/>
        <w:ind w:left="480" w:hanging="480"/>
      </w:pPr>
      <w:r>
        <w:rPr>
          <w:rStyle w:val="NoneA"/>
          <w:rFonts w:ascii="Arial" w:hAnsi="Arial"/>
          <w:sz w:val="18"/>
          <w:szCs w:val="18"/>
        </w:rPr>
        <w:t xml:space="preserve">44. </w:t>
      </w:r>
      <w:proofErr w:type="spellStart"/>
      <w:r>
        <w:rPr>
          <w:rStyle w:val="NoneA"/>
          <w:rFonts w:ascii="Arial" w:hAnsi="Arial"/>
          <w:sz w:val="18"/>
          <w:szCs w:val="18"/>
        </w:rPr>
        <w:t>López</w:t>
      </w:r>
      <w:proofErr w:type="spellEnd"/>
      <w:r>
        <w:rPr>
          <w:rStyle w:val="NoneA"/>
          <w:rFonts w:ascii="Arial" w:hAnsi="Arial"/>
          <w:sz w:val="18"/>
          <w:szCs w:val="18"/>
        </w:rPr>
        <w:t xml:space="preserve">-Maury, L., </w:t>
      </w:r>
      <w:proofErr w:type="spellStart"/>
      <w:r>
        <w:rPr>
          <w:rStyle w:val="NoneA"/>
          <w:rFonts w:ascii="Arial" w:hAnsi="Arial"/>
          <w:sz w:val="18"/>
          <w:szCs w:val="18"/>
        </w:rPr>
        <w:t>Marguerat</w:t>
      </w:r>
      <w:proofErr w:type="spellEnd"/>
      <w:r>
        <w:rPr>
          <w:rStyle w:val="NoneA"/>
          <w:rFonts w:ascii="Arial" w:hAnsi="Arial"/>
          <w:sz w:val="18"/>
          <w:szCs w:val="18"/>
        </w:rPr>
        <w:t xml:space="preserve">, S., &amp; </w:t>
      </w:r>
      <w:proofErr w:type="spellStart"/>
      <w:r>
        <w:rPr>
          <w:rStyle w:val="NoneA"/>
          <w:rFonts w:ascii="Arial" w:hAnsi="Arial"/>
          <w:sz w:val="18"/>
          <w:szCs w:val="18"/>
        </w:rPr>
        <w:t>Bähler</w:t>
      </w:r>
      <w:proofErr w:type="spellEnd"/>
      <w:r>
        <w:rPr>
          <w:rStyle w:val="NoneA"/>
          <w:rFonts w:ascii="Arial" w:hAnsi="Arial"/>
          <w:sz w:val="18"/>
          <w:szCs w:val="18"/>
        </w:rPr>
        <w:t xml:space="preserve">, J. (2008). Tuning gene expression to changing environments: from rapid responses to evolutionary adaptation. </w:t>
      </w:r>
      <w:r>
        <w:rPr>
          <w:rStyle w:val="NoneA"/>
          <w:rFonts w:ascii="Arial" w:hAnsi="Arial"/>
          <w:i/>
          <w:iCs/>
          <w:sz w:val="18"/>
          <w:szCs w:val="18"/>
        </w:rPr>
        <w:t>Nature Reviews Genetics</w:t>
      </w:r>
      <w:r>
        <w:rPr>
          <w:rStyle w:val="NoneA"/>
          <w:rFonts w:ascii="Arial" w:hAnsi="Arial"/>
          <w:sz w:val="18"/>
          <w:szCs w:val="18"/>
        </w:rPr>
        <w:t xml:space="preserve">, </w:t>
      </w:r>
      <w:r>
        <w:rPr>
          <w:rStyle w:val="NoneA"/>
          <w:rFonts w:ascii="Arial" w:hAnsi="Arial"/>
          <w:i/>
          <w:iCs/>
          <w:sz w:val="18"/>
          <w:szCs w:val="18"/>
        </w:rPr>
        <w:t>9</w:t>
      </w:r>
      <w:r>
        <w:rPr>
          <w:rStyle w:val="NoneA"/>
          <w:rFonts w:ascii="Arial" w:hAnsi="Arial"/>
          <w:sz w:val="18"/>
          <w:szCs w:val="18"/>
        </w:rPr>
        <w:t>(8), 583–593. http://doi.org/10.1038/nrg2398</w:t>
      </w:r>
    </w:p>
    <w:p w14:paraId="4617F31D" w14:textId="77777777" w:rsidR="00E0179A" w:rsidRDefault="00DE694C">
      <w:pPr>
        <w:pStyle w:val="Textbody"/>
        <w:ind w:left="480" w:hanging="480"/>
      </w:pPr>
      <w:proofErr w:type="gramStart"/>
      <w:r>
        <w:rPr>
          <w:rStyle w:val="NoneA"/>
          <w:rFonts w:ascii="Arial" w:hAnsi="Arial"/>
          <w:sz w:val="18"/>
          <w:szCs w:val="18"/>
        </w:rPr>
        <w:t>45. Lopez-Medina</w:t>
      </w:r>
      <w:proofErr w:type="gramEnd"/>
      <w:r>
        <w:rPr>
          <w:rStyle w:val="NoneA"/>
          <w:rFonts w:ascii="Arial" w:hAnsi="Arial"/>
          <w:sz w:val="18"/>
          <w:szCs w:val="18"/>
        </w:rPr>
        <w:t xml:space="preserve">, E., </w:t>
      </w:r>
      <w:proofErr w:type="spellStart"/>
      <w:r>
        <w:rPr>
          <w:rStyle w:val="NoneA"/>
          <w:rFonts w:ascii="Arial" w:hAnsi="Arial"/>
          <w:sz w:val="18"/>
          <w:szCs w:val="18"/>
        </w:rPr>
        <w:t>Neubauer</w:t>
      </w:r>
      <w:proofErr w:type="spellEnd"/>
      <w:r>
        <w:rPr>
          <w:rStyle w:val="NoneA"/>
          <w:rFonts w:ascii="Arial" w:hAnsi="Arial"/>
          <w:sz w:val="18"/>
          <w:szCs w:val="18"/>
        </w:rPr>
        <w:t xml:space="preserve">, M. M., Pier, G. B., &amp; </w:t>
      </w:r>
      <w:proofErr w:type="spellStart"/>
      <w:r>
        <w:rPr>
          <w:rStyle w:val="NoneA"/>
          <w:rFonts w:ascii="Arial" w:hAnsi="Arial"/>
          <w:sz w:val="18"/>
          <w:szCs w:val="18"/>
        </w:rPr>
        <w:t>Koh</w:t>
      </w:r>
      <w:proofErr w:type="spellEnd"/>
      <w:r>
        <w:rPr>
          <w:rStyle w:val="NoneA"/>
          <w:rFonts w:ascii="Arial" w:hAnsi="Arial"/>
          <w:sz w:val="18"/>
          <w:szCs w:val="18"/>
        </w:rPr>
        <w:t xml:space="preserve">, A. Y. (2011). </w:t>
      </w:r>
      <w:proofErr w:type="gramStart"/>
      <w:r>
        <w:rPr>
          <w:rStyle w:val="NoneA"/>
          <w:rFonts w:ascii="Arial" w:hAnsi="Arial"/>
          <w:sz w:val="18"/>
          <w:szCs w:val="18"/>
        </w:rPr>
        <w:t xml:space="preserve">RNA isolation of Pseudomonas </w:t>
      </w:r>
      <w:proofErr w:type="spellStart"/>
      <w:r>
        <w:rPr>
          <w:rStyle w:val="NoneA"/>
          <w:rFonts w:ascii="Arial" w:hAnsi="Arial"/>
          <w:sz w:val="18"/>
          <w:szCs w:val="18"/>
        </w:rPr>
        <w:t>aeruginosa</w:t>
      </w:r>
      <w:proofErr w:type="spellEnd"/>
      <w:r>
        <w:rPr>
          <w:rStyle w:val="NoneA"/>
          <w:rFonts w:ascii="Arial" w:hAnsi="Arial"/>
          <w:sz w:val="18"/>
          <w:szCs w:val="18"/>
        </w:rPr>
        <w:t xml:space="preserve"> colonizing the murine gastrointestinal tract.</w:t>
      </w:r>
      <w:proofErr w:type="gramEnd"/>
      <w:r>
        <w:rPr>
          <w:rStyle w:val="NoneA"/>
          <w:rFonts w:ascii="Arial" w:hAnsi="Arial"/>
          <w:sz w:val="18"/>
          <w:szCs w:val="18"/>
        </w:rPr>
        <w:t xml:space="preserve"> </w:t>
      </w:r>
      <w:r>
        <w:rPr>
          <w:rStyle w:val="NoneA"/>
          <w:rFonts w:ascii="Arial" w:hAnsi="Arial"/>
          <w:i/>
          <w:iCs/>
          <w:sz w:val="18"/>
          <w:szCs w:val="18"/>
        </w:rPr>
        <w:t>Journal of Visualized Experiments</w:t>
      </w:r>
      <w:r>
        <w:rPr>
          <w:rStyle w:val="NoneA"/>
          <w:rFonts w:ascii="Arial Unicode MS" w:hAnsi="Arial Unicode MS"/>
          <w:sz w:val="18"/>
          <w:szCs w:val="18"/>
        </w:rPr>
        <w:t> </w:t>
      </w:r>
      <w:r>
        <w:rPr>
          <w:rStyle w:val="NoneA"/>
          <w:rFonts w:ascii="Arial" w:hAnsi="Arial"/>
          <w:i/>
          <w:iCs/>
          <w:sz w:val="18"/>
          <w:szCs w:val="18"/>
        </w:rPr>
        <w:t xml:space="preserve">: </w:t>
      </w:r>
      <w:proofErr w:type="spellStart"/>
      <w:r>
        <w:rPr>
          <w:rStyle w:val="NoneA"/>
          <w:rFonts w:ascii="Arial" w:hAnsi="Arial"/>
          <w:i/>
          <w:iCs/>
          <w:sz w:val="18"/>
          <w:szCs w:val="18"/>
        </w:rPr>
        <w:t>JoVE</w:t>
      </w:r>
      <w:proofErr w:type="spellEnd"/>
      <w:r>
        <w:rPr>
          <w:rStyle w:val="NoneA"/>
          <w:rFonts w:ascii="Arial" w:hAnsi="Arial"/>
          <w:sz w:val="18"/>
          <w:szCs w:val="18"/>
        </w:rPr>
        <w:t>, (55), 6–9. http://doi.org/10.3791/3293</w:t>
      </w:r>
    </w:p>
    <w:p w14:paraId="1FD67ED9" w14:textId="77777777" w:rsidR="00E0179A" w:rsidRDefault="00DE694C">
      <w:pPr>
        <w:pStyle w:val="Textbody"/>
        <w:ind w:left="480" w:hanging="480"/>
      </w:pPr>
      <w:r>
        <w:rPr>
          <w:rStyle w:val="NoneA"/>
          <w:rFonts w:ascii="Arial" w:hAnsi="Arial"/>
          <w:sz w:val="18"/>
          <w:szCs w:val="18"/>
        </w:rPr>
        <w:t xml:space="preserve">46. </w:t>
      </w:r>
      <w:proofErr w:type="gramStart"/>
      <w:r>
        <w:rPr>
          <w:rStyle w:val="NoneA"/>
          <w:rFonts w:ascii="Arial" w:hAnsi="Arial"/>
          <w:sz w:val="18"/>
          <w:szCs w:val="18"/>
        </w:rPr>
        <w:t>Ma</w:t>
      </w:r>
      <w:proofErr w:type="gramEnd"/>
      <w:r>
        <w:rPr>
          <w:rStyle w:val="NoneA"/>
          <w:rFonts w:ascii="Arial" w:hAnsi="Arial"/>
          <w:sz w:val="18"/>
          <w:szCs w:val="18"/>
        </w:rPr>
        <w:t xml:space="preserve">, H. W., &amp; </w:t>
      </w:r>
      <w:proofErr w:type="spellStart"/>
      <w:r>
        <w:rPr>
          <w:rStyle w:val="NoneA"/>
          <w:rFonts w:ascii="Arial" w:hAnsi="Arial"/>
          <w:sz w:val="18"/>
          <w:szCs w:val="18"/>
        </w:rPr>
        <w:t>Zeng</w:t>
      </w:r>
      <w:proofErr w:type="spellEnd"/>
      <w:r>
        <w:rPr>
          <w:rStyle w:val="NoneA"/>
          <w:rFonts w:ascii="Arial" w:hAnsi="Arial"/>
          <w:sz w:val="18"/>
          <w:szCs w:val="18"/>
        </w:rPr>
        <w:t xml:space="preserve">, A. P. (2003). </w:t>
      </w:r>
      <w:proofErr w:type="gramStart"/>
      <w:r>
        <w:rPr>
          <w:rStyle w:val="NoneA"/>
          <w:rFonts w:ascii="Arial" w:hAnsi="Arial"/>
          <w:sz w:val="18"/>
          <w:szCs w:val="18"/>
        </w:rPr>
        <w:t>The connectivity structure, giant strong component and centrality of metabolic networks.</w:t>
      </w:r>
      <w:proofErr w:type="gramEnd"/>
      <w:r>
        <w:rPr>
          <w:rStyle w:val="NoneA"/>
          <w:rFonts w:ascii="Arial" w:hAnsi="Arial"/>
          <w:sz w:val="18"/>
          <w:szCs w:val="18"/>
        </w:rPr>
        <w:t xml:space="preserve"> Bioinformatics, 19(11), 1423–1430. http://doi.org/10.1093/bioinformatics/btg177Martin, M. (2011). </w:t>
      </w:r>
      <w:proofErr w:type="spellStart"/>
      <w:r>
        <w:rPr>
          <w:rStyle w:val="NoneA"/>
          <w:rFonts w:ascii="Arial" w:hAnsi="Arial"/>
          <w:sz w:val="18"/>
          <w:szCs w:val="18"/>
        </w:rPr>
        <w:t>Cutadapt</w:t>
      </w:r>
      <w:proofErr w:type="spellEnd"/>
      <w:r>
        <w:rPr>
          <w:rStyle w:val="NoneA"/>
          <w:rFonts w:ascii="Arial" w:hAnsi="Arial"/>
          <w:sz w:val="18"/>
          <w:szCs w:val="18"/>
        </w:rPr>
        <w:t xml:space="preserve"> removes adapter sequences from high-throughput sequencing reads. </w:t>
      </w:r>
      <w:proofErr w:type="spellStart"/>
      <w:proofErr w:type="gramStart"/>
      <w:r>
        <w:rPr>
          <w:rStyle w:val="NoneA"/>
          <w:rFonts w:ascii="Arial" w:hAnsi="Arial"/>
          <w:i/>
          <w:iCs/>
          <w:sz w:val="18"/>
          <w:szCs w:val="18"/>
        </w:rPr>
        <w:t>EMBnet.journal</w:t>
      </w:r>
      <w:proofErr w:type="spellEnd"/>
      <w:r>
        <w:rPr>
          <w:rStyle w:val="NoneA"/>
          <w:rFonts w:ascii="Arial" w:hAnsi="Arial"/>
          <w:sz w:val="18"/>
          <w:szCs w:val="18"/>
        </w:rPr>
        <w:t xml:space="preserve">, </w:t>
      </w:r>
      <w:r>
        <w:rPr>
          <w:rStyle w:val="NoneA"/>
          <w:rFonts w:ascii="Arial" w:hAnsi="Arial"/>
          <w:i/>
          <w:iCs/>
          <w:sz w:val="18"/>
          <w:szCs w:val="18"/>
        </w:rPr>
        <w:t>17</w:t>
      </w:r>
      <w:r>
        <w:rPr>
          <w:rStyle w:val="NoneA"/>
          <w:rFonts w:ascii="Arial" w:hAnsi="Arial"/>
          <w:sz w:val="18"/>
          <w:szCs w:val="18"/>
        </w:rPr>
        <w:t>(1), 10.</w:t>
      </w:r>
      <w:proofErr w:type="gramEnd"/>
      <w:r>
        <w:rPr>
          <w:rStyle w:val="NoneA"/>
          <w:rFonts w:ascii="Arial" w:hAnsi="Arial"/>
          <w:sz w:val="18"/>
          <w:szCs w:val="18"/>
        </w:rPr>
        <w:t xml:space="preserve"> http://doi.org/10.14806/ej.17.1.200</w:t>
      </w:r>
    </w:p>
    <w:p w14:paraId="02CD001C" w14:textId="77777777" w:rsidR="00E0179A" w:rsidRDefault="00DE694C">
      <w:pPr>
        <w:pStyle w:val="Textbody"/>
        <w:ind w:left="480" w:hanging="480"/>
      </w:pPr>
      <w:r>
        <w:rPr>
          <w:rStyle w:val="NoneA"/>
          <w:rFonts w:ascii="Arial" w:hAnsi="Arial"/>
          <w:sz w:val="18"/>
          <w:szCs w:val="18"/>
        </w:rPr>
        <w:t>47. M, N</w:t>
      </w:r>
      <w:proofErr w:type="gramStart"/>
      <w:r>
        <w:rPr>
          <w:rStyle w:val="NoneA"/>
          <w:rFonts w:ascii="Arial" w:hAnsi="Arial"/>
          <w:sz w:val="18"/>
          <w:szCs w:val="18"/>
        </w:rPr>
        <w:t>.-</w:t>
      </w:r>
      <w:proofErr w:type="gramEnd"/>
      <w:r>
        <w:rPr>
          <w:rStyle w:val="NoneA"/>
          <w:rFonts w:ascii="Arial" w:hAnsi="Arial"/>
          <w:sz w:val="18"/>
          <w:szCs w:val="18"/>
        </w:rPr>
        <w:t xml:space="preserve">S., JD, H., SE, W., &amp; D, S. (2015). Time-resolved amino acid uptake of Clostridium difficile 630Δerm and concomitant fermentation product and toxin formation. </w:t>
      </w:r>
      <w:r>
        <w:rPr>
          <w:rStyle w:val="NoneA"/>
          <w:rFonts w:ascii="Arial" w:hAnsi="Arial"/>
          <w:i/>
          <w:iCs/>
          <w:sz w:val="18"/>
          <w:szCs w:val="18"/>
        </w:rPr>
        <w:t>BMC Microbiology</w:t>
      </w:r>
      <w:r>
        <w:rPr>
          <w:rStyle w:val="NoneA"/>
          <w:rFonts w:ascii="Arial" w:hAnsi="Arial"/>
          <w:sz w:val="18"/>
          <w:szCs w:val="18"/>
        </w:rPr>
        <w:t>, 281. http://doi.org/10.1186/s12866-015-0614-2</w:t>
      </w:r>
    </w:p>
    <w:p w14:paraId="0D89EB45" w14:textId="77777777" w:rsidR="00E0179A" w:rsidRDefault="00DE694C">
      <w:pPr>
        <w:pStyle w:val="Textbody"/>
        <w:ind w:left="480" w:hanging="480"/>
      </w:pPr>
      <w:r>
        <w:rPr>
          <w:rStyle w:val="NoneA"/>
          <w:rFonts w:ascii="Arial" w:hAnsi="Arial"/>
          <w:sz w:val="18"/>
          <w:szCs w:val="18"/>
        </w:rPr>
        <w:t>48. M, N</w:t>
      </w:r>
      <w:proofErr w:type="gramStart"/>
      <w:r>
        <w:rPr>
          <w:rStyle w:val="NoneA"/>
          <w:rFonts w:ascii="Arial" w:hAnsi="Arial"/>
          <w:sz w:val="18"/>
          <w:szCs w:val="18"/>
        </w:rPr>
        <w:t>.-</w:t>
      </w:r>
      <w:proofErr w:type="gramEnd"/>
      <w:r>
        <w:rPr>
          <w:rStyle w:val="NoneA"/>
          <w:rFonts w:ascii="Arial" w:hAnsi="Arial"/>
          <w:sz w:val="18"/>
          <w:szCs w:val="18"/>
        </w:rPr>
        <w:t xml:space="preserve">S., JD, H., SE, W., &amp; D, S. (2015). Time-resolved amino acid uptake of Clostridium difficile 630Δerm and concomitant fermentation product and toxin formation. </w:t>
      </w:r>
      <w:r>
        <w:rPr>
          <w:rStyle w:val="NoneA"/>
          <w:rFonts w:ascii="Arial" w:hAnsi="Arial"/>
          <w:i/>
          <w:iCs/>
          <w:sz w:val="18"/>
          <w:szCs w:val="18"/>
        </w:rPr>
        <w:t>BMC Microbiology</w:t>
      </w:r>
      <w:r>
        <w:rPr>
          <w:rStyle w:val="NoneA"/>
          <w:rFonts w:ascii="Arial" w:hAnsi="Arial"/>
          <w:sz w:val="18"/>
          <w:szCs w:val="18"/>
        </w:rPr>
        <w:t>, 281. http://doi.org/10.1186/s12866-015-0614-2</w:t>
      </w:r>
    </w:p>
    <w:p w14:paraId="7F137947" w14:textId="77777777" w:rsidR="00E0179A" w:rsidRDefault="00DE694C">
      <w:pPr>
        <w:pStyle w:val="Textbody"/>
        <w:ind w:left="480" w:hanging="480"/>
      </w:pPr>
      <w:r>
        <w:rPr>
          <w:rStyle w:val="NoneA"/>
          <w:rFonts w:ascii="Arial" w:hAnsi="Arial"/>
          <w:sz w:val="18"/>
          <w:szCs w:val="18"/>
        </w:rPr>
        <w:t xml:space="preserve">49. Martin, M. J., Clare, S., </w:t>
      </w:r>
      <w:proofErr w:type="spellStart"/>
      <w:r>
        <w:rPr>
          <w:rStyle w:val="NoneA"/>
          <w:rFonts w:ascii="Arial" w:hAnsi="Arial"/>
          <w:sz w:val="18"/>
          <w:szCs w:val="18"/>
        </w:rPr>
        <w:t>Goulding</w:t>
      </w:r>
      <w:proofErr w:type="spellEnd"/>
      <w:r>
        <w:rPr>
          <w:rStyle w:val="NoneA"/>
          <w:rFonts w:ascii="Arial" w:hAnsi="Arial"/>
          <w:sz w:val="18"/>
          <w:szCs w:val="18"/>
        </w:rPr>
        <w:t xml:space="preserve">, D., </w:t>
      </w:r>
      <w:proofErr w:type="spellStart"/>
      <w:r>
        <w:rPr>
          <w:rStyle w:val="NoneA"/>
          <w:rFonts w:ascii="Arial" w:hAnsi="Arial"/>
          <w:sz w:val="18"/>
          <w:szCs w:val="18"/>
        </w:rPr>
        <w:t>Faulds</w:t>
      </w:r>
      <w:proofErr w:type="spellEnd"/>
      <w:r>
        <w:rPr>
          <w:rStyle w:val="NoneA"/>
          <w:rFonts w:ascii="Arial" w:hAnsi="Arial"/>
          <w:sz w:val="18"/>
          <w:szCs w:val="18"/>
        </w:rPr>
        <w:t xml:space="preserve">-Pain, A., </w:t>
      </w:r>
      <w:proofErr w:type="spellStart"/>
      <w:r>
        <w:rPr>
          <w:rStyle w:val="NoneA"/>
          <w:rFonts w:ascii="Arial" w:hAnsi="Arial"/>
          <w:sz w:val="18"/>
          <w:szCs w:val="18"/>
        </w:rPr>
        <w:t>Barquist</w:t>
      </w:r>
      <w:proofErr w:type="spellEnd"/>
      <w:r>
        <w:rPr>
          <w:rStyle w:val="NoneA"/>
          <w:rFonts w:ascii="Arial" w:hAnsi="Arial"/>
          <w:sz w:val="18"/>
          <w:szCs w:val="18"/>
        </w:rPr>
        <w:t xml:space="preserve">, L., Browne, H. P., &amp; Wren, B. W. (2013). The </w:t>
      </w:r>
      <w:proofErr w:type="spellStart"/>
      <w:r>
        <w:rPr>
          <w:rStyle w:val="NoneA"/>
          <w:rFonts w:ascii="Arial" w:hAnsi="Arial"/>
          <w:sz w:val="18"/>
          <w:szCs w:val="18"/>
        </w:rPr>
        <w:t>agr</w:t>
      </w:r>
      <w:proofErr w:type="spellEnd"/>
      <w:r>
        <w:rPr>
          <w:rStyle w:val="NoneA"/>
          <w:rFonts w:ascii="Arial" w:hAnsi="Arial"/>
          <w:sz w:val="18"/>
          <w:szCs w:val="18"/>
        </w:rPr>
        <w:t xml:space="preserve"> locus regulates virulence and colonization genes in clostridium difficile 027. Journal of Bacteriology, 195(16), 3672–3681. http://doi.org/10.1128/JB.00473-13Matamouros</w:t>
      </w:r>
      <w:proofErr w:type="gramStart"/>
      <w:r>
        <w:rPr>
          <w:rStyle w:val="NoneA"/>
          <w:rFonts w:ascii="Arial" w:hAnsi="Arial"/>
          <w:sz w:val="18"/>
          <w:szCs w:val="18"/>
        </w:rPr>
        <w:t xml:space="preserve">, S., England, P., &amp; </w:t>
      </w:r>
      <w:proofErr w:type="spellStart"/>
      <w:r>
        <w:rPr>
          <w:rStyle w:val="NoneA"/>
          <w:rFonts w:ascii="Arial" w:hAnsi="Arial"/>
          <w:sz w:val="18"/>
          <w:szCs w:val="18"/>
        </w:rPr>
        <w:t>Dupuy</w:t>
      </w:r>
      <w:proofErr w:type="spellEnd"/>
      <w:r>
        <w:rPr>
          <w:rStyle w:val="NoneA"/>
          <w:rFonts w:ascii="Arial" w:hAnsi="Arial"/>
          <w:sz w:val="18"/>
          <w:szCs w:val="18"/>
        </w:rPr>
        <w:t>, B. (2007).</w:t>
      </w:r>
      <w:proofErr w:type="gramEnd"/>
      <w:r>
        <w:rPr>
          <w:rStyle w:val="NoneA"/>
          <w:rFonts w:ascii="Arial" w:hAnsi="Arial"/>
          <w:sz w:val="18"/>
          <w:szCs w:val="18"/>
        </w:rPr>
        <w:t xml:space="preserve"> Clostridium difficile toxin expression is inhibited by the novel regulator </w:t>
      </w:r>
      <w:proofErr w:type="spellStart"/>
      <w:r>
        <w:rPr>
          <w:rStyle w:val="NoneA"/>
          <w:rFonts w:ascii="Arial" w:hAnsi="Arial"/>
          <w:sz w:val="18"/>
          <w:szCs w:val="18"/>
        </w:rPr>
        <w:t>TcdC</w:t>
      </w:r>
      <w:proofErr w:type="spellEnd"/>
      <w:r>
        <w:rPr>
          <w:rStyle w:val="NoneA"/>
          <w:rFonts w:ascii="Arial" w:hAnsi="Arial"/>
          <w:sz w:val="18"/>
          <w:szCs w:val="18"/>
        </w:rPr>
        <w:t xml:space="preserve">. </w:t>
      </w:r>
      <w:r>
        <w:rPr>
          <w:rStyle w:val="NoneA"/>
          <w:rFonts w:ascii="Arial" w:hAnsi="Arial"/>
          <w:i/>
          <w:iCs/>
          <w:sz w:val="18"/>
          <w:szCs w:val="18"/>
        </w:rPr>
        <w:t>Molecular Microbiology</w:t>
      </w:r>
      <w:r>
        <w:rPr>
          <w:rStyle w:val="NoneA"/>
          <w:rFonts w:ascii="Arial" w:hAnsi="Arial"/>
          <w:sz w:val="18"/>
          <w:szCs w:val="18"/>
        </w:rPr>
        <w:t xml:space="preserve">, </w:t>
      </w:r>
      <w:r>
        <w:rPr>
          <w:rStyle w:val="NoneA"/>
          <w:rFonts w:ascii="Arial" w:hAnsi="Arial"/>
          <w:i/>
          <w:iCs/>
          <w:sz w:val="18"/>
          <w:szCs w:val="18"/>
        </w:rPr>
        <w:t>64</w:t>
      </w:r>
      <w:r>
        <w:rPr>
          <w:rStyle w:val="NoneA"/>
          <w:rFonts w:ascii="Arial" w:hAnsi="Arial"/>
          <w:sz w:val="18"/>
          <w:szCs w:val="18"/>
        </w:rPr>
        <w:t xml:space="preserve">(5), </w:t>
      </w:r>
      <w:proofErr w:type="gramStart"/>
      <w:r>
        <w:rPr>
          <w:rStyle w:val="NoneA"/>
          <w:rFonts w:ascii="Arial" w:hAnsi="Arial"/>
          <w:sz w:val="18"/>
          <w:szCs w:val="18"/>
        </w:rPr>
        <w:t>1274</w:t>
      </w:r>
      <w:proofErr w:type="gramEnd"/>
      <w:r>
        <w:rPr>
          <w:rStyle w:val="NoneA"/>
          <w:rFonts w:ascii="Arial" w:hAnsi="Arial"/>
          <w:sz w:val="18"/>
          <w:szCs w:val="18"/>
        </w:rPr>
        <w:t>–1288. http://doi.org/10.1111/j.1365-2958.2007.05739.x</w:t>
      </w:r>
    </w:p>
    <w:p w14:paraId="29208704" w14:textId="77777777" w:rsidR="00E0179A" w:rsidRDefault="00DE694C">
      <w:pPr>
        <w:pStyle w:val="Textbody"/>
        <w:ind w:left="480" w:hanging="480"/>
      </w:pPr>
      <w:r>
        <w:rPr>
          <w:rStyle w:val="NoneA"/>
          <w:rFonts w:ascii="Arial" w:hAnsi="Arial"/>
          <w:sz w:val="18"/>
          <w:szCs w:val="18"/>
        </w:rPr>
        <w:t xml:space="preserve">50. Matsumoto, M., </w:t>
      </w:r>
      <w:proofErr w:type="spellStart"/>
      <w:r>
        <w:rPr>
          <w:rStyle w:val="NoneA"/>
          <w:rFonts w:ascii="Arial" w:hAnsi="Arial"/>
          <w:sz w:val="18"/>
          <w:szCs w:val="18"/>
        </w:rPr>
        <w:t>Kibe</w:t>
      </w:r>
      <w:proofErr w:type="spellEnd"/>
      <w:r>
        <w:rPr>
          <w:rStyle w:val="NoneA"/>
          <w:rFonts w:ascii="Arial" w:hAnsi="Arial"/>
          <w:sz w:val="18"/>
          <w:szCs w:val="18"/>
        </w:rPr>
        <w:t xml:space="preserve">, R., </w:t>
      </w:r>
      <w:proofErr w:type="spellStart"/>
      <w:r>
        <w:rPr>
          <w:rStyle w:val="NoneA"/>
          <w:rFonts w:ascii="Arial" w:hAnsi="Arial"/>
          <w:sz w:val="18"/>
          <w:szCs w:val="18"/>
        </w:rPr>
        <w:t>Ooga</w:t>
      </w:r>
      <w:proofErr w:type="spellEnd"/>
      <w:r>
        <w:rPr>
          <w:rStyle w:val="NoneA"/>
          <w:rFonts w:ascii="Arial" w:hAnsi="Arial"/>
          <w:sz w:val="18"/>
          <w:szCs w:val="18"/>
        </w:rPr>
        <w:t xml:space="preserve">, T., </w:t>
      </w:r>
      <w:proofErr w:type="spellStart"/>
      <w:r>
        <w:rPr>
          <w:rStyle w:val="NoneA"/>
          <w:rFonts w:ascii="Arial" w:hAnsi="Arial"/>
          <w:sz w:val="18"/>
          <w:szCs w:val="18"/>
        </w:rPr>
        <w:t>Aiba</w:t>
      </w:r>
      <w:proofErr w:type="spellEnd"/>
      <w:r>
        <w:rPr>
          <w:rStyle w:val="NoneA"/>
          <w:rFonts w:ascii="Arial" w:hAnsi="Arial"/>
          <w:sz w:val="18"/>
          <w:szCs w:val="18"/>
        </w:rPr>
        <w:t xml:space="preserve">, Y., </w:t>
      </w:r>
      <w:proofErr w:type="spellStart"/>
      <w:r>
        <w:rPr>
          <w:rStyle w:val="NoneA"/>
          <w:rFonts w:ascii="Arial" w:hAnsi="Arial"/>
          <w:sz w:val="18"/>
          <w:szCs w:val="18"/>
        </w:rPr>
        <w:t>Kurihara</w:t>
      </w:r>
      <w:proofErr w:type="spellEnd"/>
      <w:r>
        <w:rPr>
          <w:rStyle w:val="NoneA"/>
          <w:rFonts w:ascii="Arial" w:hAnsi="Arial"/>
          <w:sz w:val="18"/>
          <w:szCs w:val="18"/>
        </w:rPr>
        <w:t xml:space="preserve">, S., </w:t>
      </w:r>
      <w:proofErr w:type="spellStart"/>
      <w:r>
        <w:rPr>
          <w:rStyle w:val="NoneA"/>
          <w:rFonts w:ascii="Arial" w:hAnsi="Arial"/>
          <w:sz w:val="18"/>
          <w:szCs w:val="18"/>
        </w:rPr>
        <w:t>Sawaki</w:t>
      </w:r>
      <w:proofErr w:type="spellEnd"/>
      <w:r>
        <w:rPr>
          <w:rStyle w:val="NoneA"/>
          <w:rFonts w:ascii="Arial" w:hAnsi="Arial"/>
          <w:sz w:val="18"/>
          <w:szCs w:val="18"/>
        </w:rPr>
        <w:t xml:space="preserve">, E., &amp; </w:t>
      </w:r>
      <w:proofErr w:type="spellStart"/>
      <w:r>
        <w:rPr>
          <w:rStyle w:val="NoneA"/>
          <w:rFonts w:ascii="Arial" w:hAnsi="Arial"/>
          <w:sz w:val="18"/>
          <w:szCs w:val="18"/>
        </w:rPr>
        <w:t>Benno</w:t>
      </w:r>
      <w:proofErr w:type="spellEnd"/>
      <w:r>
        <w:rPr>
          <w:rStyle w:val="NoneA"/>
          <w:rFonts w:ascii="Arial" w:hAnsi="Arial"/>
          <w:sz w:val="18"/>
          <w:szCs w:val="18"/>
        </w:rPr>
        <w:t xml:space="preserve">, Y. (2012). </w:t>
      </w:r>
      <w:proofErr w:type="gramStart"/>
      <w:r>
        <w:rPr>
          <w:rStyle w:val="NoneA"/>
          <w:rFonts w:ascii="Arial" w:hAnsi="Arial"/>
          <w:sz w:val="18"/>
          <w:szCs w:val="18"/>
        </w:rPr>
        <w:t>Impact of intestinal microbiota on intestinal luminal metabolome.</w:t>
      </w:r>
      <w:proofErr w:type="gramEnd"/>
      <w:r>
        <w:rPr>
          <w:rStyle w:val="NoneA"/>
          <w:rFonts w:ascii="Arial" w:hAnsi="Arial"/>
          <w:sz w:val="18"/>
          <w:szCs w:val="18"/>
        </w:rPr>
        <w:t xml:space="preserve"> </w:t>
      </w:r>
      <w:proofErr w:type="gramStart"/>
      <w:r>
        <w:rPr>
          <w:rStyle w:val="NoneA"/>
          <w:rFonts w:ascii="Arial" w:hAnsi="Arial"/>
          <w:sz w:val="18"/>
          <w:szCs w:val="18"/>
        </w:rPr>
        <w:t>Scientific Reports, 2, 233.</w:t>
      </w:r>
      <w:proofErr w:type="gramEnd"/>
      <w:r>
        <w:rPr>
          <w:rStyle w:val="NoneA"/>
          <w:rFonts w:ascii="Arial" w:hAnsi="Arial"/>
          <w:sz w:val="18"/>
          <w:szCs w:val="18"/>
        </w:rPr>
        <w:t xml:space="preserve"> http://doi.org/10.1038/srep00233</w:t>
      </w:r>
    </w:p>
    <w:p w14:paraId="5FE85F6C" w14:textId="77777777" w:rsidR="00E0179A" w:rsidRDefault="00DE694C">
      <w:pPr>
        <w:pStyle w:val="Textbody"/>
        <w:ind w:left="480" w:hanging="480"/>
      </w:pPr>
      <w:r>
        <w:rPr>
          <w:rStyle w:val="NoneA"/>
          <w:rFonts w:ascii="Arial" w:hAnsi="Arial"/>
          <w:sz w:val="18"/>
          <w:szCs w:val="18"/>
        </w:rPr>
        <w:t xml:space="preserve">51. </w:t>
      </w:r>
      <w:proofErr w:type="spellStart"/>
      <w:r>
        <w:rPr>
          <w:rStyle w:val="NoneA"/>
          <w:rFonts w:ascii="Arial" w:hAnsi="Arial"/>
          <w:sz w:val="18"/>
          <w:szCs w:val="18"/>
        </w:rPr>
        <w:t>Matsuno</w:t>
      </w:r>
      <w:proofErr w:type="spellEnd"/>
      <w:r>
        <w:rPr>
          <w:rStyle w:val="NoneA"/>
          <w:rFonts w:ascii="Arial" w:hAnsi="Arial"/>
          <w:sz w:val="18"/>
          <w:szCs w:val="18"/>
        </w:rPr>
        <w:t xml:space="preserve">, K., &amp; </w:t>
      </w:r>
      <w:proofErr w:type="spellStart"/>
      <w:r>
        <w:rPr>
          <w:rStyle w:val="NoneA"/>
          <w:rFonts w:ascii="Arial" w:hAnsi="Arial"/>
          <w:sz w:val="18"/>
          <w:szCs w:val="18"/>
        </w:rPr>
        <w:t>Sonenshein</w:t>
      </w:r>
      <w:proofErr w:type="spellEnd"/>
      <w:r>
        <w:rPr>
          <w:rStyle w:val="NoneA"/>
          <w:rFonts w:ascii="Arial" w:hAnsi="Arial"/>
          <w:sz w:val="18"/>
          <w:szCs w:val="18"/>
        </w:rPr>
        <w:t xml:space="preserve">, A. L. (1999). </w:t>
      </w:r>
      <w:proofErr w:type="gramStart"/>
      <w:r>
        <w:rPr>
          <w:rStyle w:val="NoneA"/>
          <w:rFonts w:ascii="Arial" w:hAnsi="Arial"/>
          <w:sz w:val="18"/>
          <w:szCs w:val="18"/>
        </w:rPr>
        <w:t xml:space="preserve">Role of </w:t>
      </w:r>
      <w:proofErr w:type="spellStart"/>
      <w:r>
        <w:rPr>
          <w:rStyle w:val="NoneA"/>
          <w:rFonts w:ascii="Arial" w:hAnsi="Arial"/>
          <w:sz w:val="18"/>
          <w:szCs w:val="18"/>
        </w:rPr>
        <w:t>SpoVG</w:t>
      </w:r>
      <w:proofErr w:type="spellEnd"/>
      <w:r>
        <w:rPr>
          <w:rStyle w:val="NoneA"/>
          <w:rFonts w:ascii="Arial" w:hAnsi="Arial"/>
          <w:sz w:val="18"/>
          <w:szCs w:val="18"/>
        </w:rPr>
        <w:t xml:space="preserve"> in asymmetric </w:t>
      </w:r>
      <w:proofErr w:type="spellStart"/>
      <w:r>
        <w:rPr>
          <w:rStyle w:val="NoneA"/>
          <w:rFonts w:ascii="Arial" w:hAnsi="Arial"/>
          <w:sz w:val="18"/>
          <w:szCs w:val="18"/>
        </w:rPr>
        <w:t>septation</w:t>
      </w:r>
      <w:proofErr w:type="spellEnd"/>
      <w:r>
        <w:rPr>
          <w:rStyle w:val="NoneA"/>
          <w:rFonts w:ascii="Arial" w:hAnsi="Arial"/>
          <w:sz w:val="18"/>
          <w:szCs w:val="18"/>
        </w:rPr>
        <w:t xml:space="preserve"> in Bacillus </w:t>
      </w:r>
      <w:proofErr w:type="spellStart"/>
      <w:r>
        <w:rPr>
          <w:rStyle w:val="NoneA"/>
          <w:rFonts w:ascii="Arial" w:hAnsi="Arial"/>
          <w:sz w:val="18"/>
          <w:szCs w:val="18"/>
        </w:rPr>
        <w:t>subtilis</w:t>
      </w:r>
      <w:proofErr w:type="spellEnd"/>
      <w:r>
        <w:rPr>
          <w:rStyle w:val="NoneA"/>
          <w:rFonts w:ascii="Arial" w:hAnsi="Arial"/>
          <w:sz w:val="18"/>
          <w:szCs w:val="18"/>
        </w:rPr>
        <w:t>.</w:t>
      </w:r>
      <w:proofErr w:type="gramEnd"/>
      <w:r>
        <w:rPr>
          <w:rStyle w:val="NoneA"/>
          <w:rFonts w:ascii="Arial" w:hAnsi="Arial"/>
          <w:sz w:val="18"/>
          <w:szCs w:val="18"/>
        </w:rPr>
        <w:t xml:space="preserve"> Journal of Bacteriology, 181(11), 3392–3401.</w:t>
      </w:r>
    </w:p>
    <w:p w14:paraId="70A18A33" w14:textId="77777777" w:rsidR="00E0179A" w:rsidRDefault="00DE694C">
      <w:pPr>
        <w:pStyle w:val="Textbody"/>
        <w:ind w:left="480" w:hanging="480"/>
      </w:pPr>
      <w:r>
        <w:rPr>
          <w:rStyle w:val="NoneA"/>
          <w:rFonts w:ascii="Arial" w:hAnsi="Arial"/>
          <w:sz w:val="18"/>
          <w:szCs w:val="18"/>
        </w:rPr>
        <w:t xml:space="preserve">52. </w:t>
      </w:r>
      <w:proofErr w:type="spellStart"/>
      <w:r>
        <w:rPr>
          <w:rStyle w:val="NoneA"/>
          <w:rFonts w:ascii="Arial" w:hAnsi="Arial"/>
          <w:sz w:val="18"/>
          <w:szCs w:val="18"/>
        </w:rPr>
        <w:t>Moncrief</w:t>
      </w:r>
      <w:proofErr w:type="spellEnd"/>
      <w:r>
        <w:rPr>
          <w:rStyle w:val="NoneA"/>
          <w:rFonts w:ascii="Arial" w:hAnsi="Arial"/>
          <w:sz w:val="18"/>
          <w:szCs w:val="18"/>
        </w:rPr>
        <w:t xml:space="preserve">, J. S., </w:t>
      </w:r>
      <w:proofErr w:type="spellStart"/>
      <w:r>
        <w:rPr>
          <w:rStyle w:val="NoneA"/>
          <w:rFonts w:ascii="Arial" w:hAnsi="Arial"/>
          <w:sz w:val="18"/>
          <w:szCs w:val="18"/>
        </w:rPr>
        <w:t>Barroso</w:t>
      </w:r>
      <w:proofErr w:type="spellEnd"/>
      <w:r>
        <w:rPr>
          <w:rStyle w:val="NoneA"/>
          <w:rFonts w:ascii="Arial" w:hAnsi="Arial"/>
          <w:sz w:val="18"/>
          <w:szCs w:val="18"/>
        </w:rPr>
        <w:t xml:space="preserve">, L. A., &amp; Wilkins, T. D. (1997). </w:t>
      </w:r>
      <w:proofErr w:type="gramStart"/>
      <w:r>
        <w:rPr>
          <w:rStyle w:val="NoneA"/>
          <w:rFonts w:ascii="Arial" w:hAnsi="Arial"/>
          <w:sz w:val="18"/>
          <w:szCs w:val="18"/>
        </w:rPr>
        <w:t>Positive regulation of Clostridium difficile toxins.</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65</w:t>
      </w:r>
      <w:r>
        <w:rPr>
          <w:rStyle w:val="NoneA"/>
          <w:rFonts w:ascii="Arial" w:hAnsi="Arial"/>
          <w:sz w:val="18"/>
          <w:szCs w:val="18"/>
        </w:rPr>
        <w:t>(3), 1105–1108.</w:t>
      </w:r>
    </w:p>
    <w:p w14:paraId="003FA9D0" w14:textId="77777777" w:rsidR="00E0179A" w:rsidRDefault="00DE694C">
      <w:pPr>
        <w:pStyle w:val="Textbody"/>
        <w:ind w:left="480" w:hanging="480"/>
      </w:pPr>
      <w:r>
        <w:rPr>
          <w:rStyle w:val="NoneA"/>
          <w:rFonts w:ascii="Arial" w:hAnsi="Arial"/>
          <w:sz w:val="18"/>
          <w:szCs w:val="18"/>
        </w:rPr>
        <w:t xml:space="preserve">53. </w:t>
      </w:r>
      <w:proofErr w:type="spellStart"/>
      <w:r>
        <w:rPr>
          <w:rStyle w:val="NoneA"/>
          <w:rFonts w:ascii="Arial" w:hAnsi="Arial"/>
          <w:sz w:val="18"/>
          <w:szCs w:val="18"/>
        </w:rPr>
        <w:t>Naaber</w:t>
      </w:r>
      <w:proofErr w:type="spellEnd"/>
      <w:r>
        <w:rPr>
          <w:rStyle w:val="NoneA"/>
          <w:rFonts w:ascii="Arial" w:hAnsi="Arial"/>
          <w:sz w:val="18"/>
          <w:szCs w:val="18"/>
        </w:rPr>
        <w:t xml:space="preserve">, P., </w:t>
      </w:r>
      <w:proofErr w:type="spellStart"/>
      <w:r>
        <w:rPr>
          <w:rStyle w:val="NoneA"/>
          <w:rFonts w:ascii="Arial" w:hAnsi="Arial"/>
          <w:sz w:val="18"/>
          <w:szCs w:val="18"/>
        </w:rPr>
        <w:t>Smidt</w:t>
      </w:r>
      <w:proofErr w:type="spellEnd"/>
      <w:r>
        <w:rPr>
          <w:rStyle w:val="NoneA"/>
          <w:rFonts w:ascii="Arial" w:hAnsi="Arial"/>
          <w:sz w:val="18"/>
          <w:szCs w:val="18"/>
        </w:rPr>
        <w:t xml:space="preserve">, I., </w:t>
      </w:r>
      <w:proofErr w:type="spellStart"/>
      <w:r>
        <w:rPr>
          <w:rStyle w:val="NoneA"/>
          <w:rFonts w:ascii="Arial" w:hAnsi="Arial"/>
          <w:sz w:val="18"/>
          <w:szCs w:val="18"/>
        </w:rPr>
        <w:t>Štšepetova</w:t>
      </w:r>
      <w:proofErr w:type="spellEnd"/>
      <w:r>
        <w:rPr>
          <w:rStyle w:val="NoneA"/>
          <w:rFonts w:ascii="Arial" w:hAnsi="Arial"/>
          <w:sz w:val="18"/>
          <w:szCs w:val="18"/>
        </w:rPr>
        <w:t xml:space="preserve">, J., </w:t>
      </w:r>
      <w:proofErr w:type="spellStart"/>
      <w:r>
        <w:rPr>
          <w:rStyle w:val="NoneA"/>
          <w:rFonts w:ascii="Arial" w:hAnsi="Arial"/>
          <w:sz w:val="18"/>
          <w:szCs w:val="18"/>
        </w:rPr>
        <w:t>Brilene</w:t>
      </w:r>
      <w:proofErr w:type="spellEnd"/>
      <w:r>
        <w:rPr>
          <w:rStyle w:val="NoneA"/>
          <w:rFonts w:ascii="Arial" w:hAnsi="Arial"/>
          <w:sz w:val="18"/>
          <w:szCs w:val="18"/>
        </w:rPr>
        <w:t xml:space="preserve">, T., </w:t>
      </w:r>
      <w:proofErr w:type="spellStart"/>
      <w:r>
        <w:rPr>
          <w:rStyle w:val="NoneA"/>
          <w:rFonts w:ascii="Arial" w:hAnsi="Arial"/>
          <w:sz w:val="18"/>
          <w:szCs w:val="18"/>
        </w:rPr>
        <w:t>Annuk</w:t>
      </w:r>
      <w:proofErr w:type="spellEnd"/>
      <w:r>
        <w:rPr>
          <w:rStyle w:val="NoneA"/>
          <w:rFonts w:ascii="Arial" w:hAnsi="Arial"/>
          <w:sz w:val="18"/>
          <w:szCs w:val="18"/>
        </w:rPr>
        <w:t xml:space="preserve">, H., &amp; </w:t>
      </w:r>
      <w:proofErr w:type="spellStart"/>
      <w:r>
        <w:rPr>
          <w:rStyle w:val="NoneA"/>
          <w:rFonts w:ascii="Arial" w:hAnsi="Arial"/>
          <w:sz w:val="18"/>
          <w:szCs w:val="18"/>
        </w:rPr>
        <w:t>Mikelsaar</w:t>
      </w:r>
      <w:proofErr w:type="spellEnd"/>
      <w:r>
        <w:rPr>
          <w:rStyle w:val="NoneA"/>
          <w:rFonts w:ascii="Arial" w:hAnsi="Arial"/>
          <w:sz w:val="18"/>
          <w:szCs w:val="18"/>
        </w:rPr>
        <w:t xml:space="preserve">, M. (2004). Inhibition of Clostridium difficile strains by intestinal Lactobacillus species. </w:t>
      </w:r>
      <w:r>
        <w:rPr>
          <w:rStyle w:val="NoneA"/>
          <w:rFonts w:ascii="Arial" w:hAnsi="Arial"/>
          <w:i/>
          <w:iCs/>
          <w:sz w:val="18"/>
          <w:szCs w:val="18"/>
        </w:rPr>
        <w:t>Journal of Medical Microbiology</w:t>
      </w:r>
      <w:r>
        <w:rPr>
          <w:rStyle w:val="NoneA"/>
          <w:rFonts w:ascii="Arial" w:hAnsi="Arial"/>
          <w:sz w:val="18"/>
          <w:szCs w:val="18"/>
        </w:rPr>
        <w:t xml:space="preserve">, </w:t>
      </w:r>
      <w:r>
        <w:rPr>
          <w:rStyle w:val="NoneA"/>
          <w:rFonts w:ascii="Arial" w:hAnsi="Arial"/>
          <w:i/>
          <w:iCs/>
          <w:sz w:val="18"/>
          <w:szCs w:val="18"/>
        </w:rPr>
        <w:t>53</w:t>
      </w:r>
      <w:r>
        <w:rPr>
          <w:rStyle w:val="NoneA"/>
          <w:rFonts w:ascii="Arial" w:hAnsi="Arial"/>
          <w:sz w:val="18"/>
          <w:szCs w:val="18"/>
        </w:rPr>
        <w:t>(6), 551–554. http://doi.org/10.1099/jmm.0.45595-0</w:t>
      </w:r>
    </w:p>
    <w:p w14:paraId="2562379A" w14:textId="77777777" w:rsidR="00E0179A" w:rsidRDefault="00DE694C">
      <w:pPr>
        <w:pStyle w:val="Textbody"/>
        <w:ind w:left="480" w:hanging="480"/>
      </w:pPr>
      <w:r>
        <w:rPr>
          <w:rStyle w:val="NoneA"/>
          <w:rFonts w:ascii="Arial" w:hAnsi="Arial"/>
          <w:sz w:val="18"/>
          <w:szCs w:val="18"/>
        </w:rPr>
        <w:t xml:space="preserve">54. Nakamura, S., </w:t>
      </w:r>
      <w:proofErr w:type="spellStart"/>
      <w:r>
        <w:rPr>
          <w:rStyle w:val="NoneA"/>
          <w:rFonts w:ascii="Arial" w:hAnsi="Arial"/>
          <w:sz w:val="18"/>
          <w:szCs w:val="18"/>
        </w:rPr>
        <w:t>Nakashio</w:t>
      </w:r>
      <w:proofErr w:type="spellEnd"/>
      <w:r>
        <w:rPr>
          <w:rStyle w:val="NoneA"/>
          <w:rFonts w:ascii="Arial" w:hAnsi="Arial"/>
          <w:sz w:val="18"/>
          <w:szCs w:val="18"/>
        </w:rPr>
        <w:t xml:space="preserve">, S., </w:t>
      </w:r>
      <w:proofErr w:type="spellStart"/>
      <w:r>
        <w:rPr>
          <w:rStyle w:val="NoneA"/>
          <w:rFonts w:ascii="Arial" w:hAnsi="Arial"/>
          <w:sz w:val="18"/>
          <w:szCs w:val="18"/>
        </w:rPr>
        <w:t>Yamakawa</w:t>
      </w:r>
      <w:proofErr w:type="spellEnd"/>
      <w:r>
        <w:rPr>
          <w:rStyle w:val="NoneA"/>
          <w:rFonts w:ascii="Arial" w:hAnsi="Arial"/>
          <w:sz w:val="18"/>
          <w:szCs w:val="18"/>
        </w:rPr>
        <w:t xml:space="preserve">, K., Tanabe, N., &amp; Nishida, S. (1982). </w:t>
      </w:r>
      <w:proofErr w:type="gramStart"/>
      <w:r>
        <w:rPr>
          <w:rStyle w:val="NoneA"/>
          <w:rFonts w:ascii="Arial" w:hAnsi="Arial"/>
          <w:sz w:val="18"/>
          <w:szCs w:val="18"/>
        </w:rPr>
        <w:t>Carbohydrate Fermentation by Clostridium difficile.</w:t>
      </w:r>
      <w:proofErr w:type="gramEnd"/>
      <w:r>
        <w:rPr>
          <w:rStyle w:val="NoneA"/>
          <w:rFonts w:ascii="Arial" w:hAnsi="Arial"/>
          <w:sz w:val="18"/>
          <w:szCs w:val="18"/>
        </w:rPr>
        <w:t xml:space="preserve"> Microbiology and Immunology, 26(2), 107–111. http://doi.org/10.1111/j.1348-0421.1982.tb00159.x</w:t>
      </w:r>
    </w:p>
    <w:p w14:paraId="43FBDAC6" w14:textId="77777777" w:rsidR="00E0179A" w:rsidRDefault="00DE694C">
      <w:pPr>
        <w:pStyle w:val="Textbody"/>
        <w:ind w:left="480" w:hanging="480"/>
      </w:pPr>
      <w:r>
        <w:rPr>
          <w:rStyle w:val="NoneA"/>
          <w:rFonts w:ascii="Arial" w:hAnsi="Arial"/>
          <w:sz w:val="18"/>
          <w:szCs w:val="18"/>
        </w:rPr>
        <w:t xml:space="preserve">55. Ng, K. M., </w:t>
      </w:r>
      <w:proofErr w:type="spellStart"/>
      <w:r>
        <w:rPr>
          <w:rStyle w:val="NoneA"/>
          <w:rFonts w:ascii="Arial" w:hAnsi="Arial"/>
          <w:sz w:val="18"/>
          <w:szCs w:val="18"/>
        </w:rPr>
        <w:t>Ferreyra</w:t>
      </w:r>
      <w:proofErr w:type="spellEnd"/>
      <w:r>
        <w:rPr>
          <w:rStyle w:val="NoneA"/>
          <w:rFonts w:ascii="Arial" w:hAnsi="Arial"/>
          <w:sz w:val="18"/>
          <w:szCs w:val="18"/>
        </w:rPr>
        <w:t xml:space="preserve">, J. a, </w:t>
      </w:r>
      <w:proofErr w:type="spellStart"/>
      <w:r>
        <w:rPr>
          <w:rStyle w:val="NoneA"/>
          <w:rFonts w:ascii="Arial" w:hAnsi="Arial"/>
          <w:sz w:val="18"/>
          <w:szCs w:val="18"/>
        </w:rPr>
        <w:t>Higginbottom</w:t>
      </w:r>
      <w:proofErr w:type="spellEnd"/>
      <w:r>
        <w:rPr>
          <w:rStyle w:val="NoneA"/>
          <w:rFonts w:ascii="Arial" w:hAnsi="Arial"/>
          <w:sz w:val="18"/>
          <w:szCs w:val="18"/>
        </w:rPr>
        <w:t xml:space="preserve">, S. K., Lynch, J. B., </w:t>
      </w:r>
      <w:proofErr w:type="spellStart"/>
      <w:r>
        <w:rPr>
          <w:rStyle w:val="NoneA"/>
          <w:rFonts w:ascii="Arial" w:hAnsi="Arial"/>
          <w:sz w:val="18"/>
          <w:szCs w:val="18"/>
        </w:rPr>
        <w:t>Kashyap</w:t>
      </w:r>
      <w:proofErr w:type="spellEnd"/>
      <w:r>
        <w:rPr>
          <w:rStyle w:val="NoneA"/>
          <w:rFonts w:ascii="Arial" w:hAnsi="Arial"/>
          <w:sz w:val="18"/>
          <w:szCs w:val="18"/>
        </w:rPr>
        <w:t xml:space="preserve">, P. C., </w:t>
      </w:r>
      <w:proofErr w:type="spellStart"/>
      <w:r>
        <w:rPr>
          <w:rStyle w:val="NoneA"/>
          <w:rFonts w:ascii="Arial" w:hAnsi="Arial"/>
          <w:sz w:val="18"/>
          <w:szCs w:val="18"/>
        </w:rPr>
        <w:t>Gopinath</w:t>
      </w:r>
      <w:proofErr w:type="spellEnd"/>
      <w:r>
        <w:rPr>
          <w:rStyle w:val="NoneA"/>
          <w:rFonts w:ascii="Arial" w:hAnsi="Arial"/>
          <w:sz w:val="18"/>
          <w:szCs w:val="18"/>
        </w:rPr>
        <w:t xml:space="preserve">, S., &amp; </w:t>
      </w:r>
      <w:proofErr w:type="spellStart"/>
      <w:r>
        <w:rPr>
          <w:rStyle w:val="NoneA"/>
          <w:rFonts w:ascii="Arial" w:hAnsi="Arial"/>
          <w:sz w:val="18"/>
          <w:szCs w:val="18"/>
        </w:rPr>
        <w:t>Sonnenburg</w:t>
      </w:r>
      <w:proofErr w:type="spellEnd"/>
      <w:r>
        <w:rPr>
          <w:rStyle w:val="NoneA"/>
          <w:rFonts w:ascii="Arial" w:hAnsi="Arial"/>
          <w:sz w:val="18"/>
          <w:szCs w:val="18"/>
        </w:rPr>
        <w:t xml:space="preserve">, J. L. (2013). Microbiota-liberated host sugars facilitate post-antibiotic expansion of enteric pathogens. </w:t>
      </w:r>
      <w:proofErr w:type="gramStart"/>
      <w:r>
        <w:rPr>
          <w:rStyle w:val="NoneA"/>
          <w:rFonts w:ascii="Arial" w:hAnsi="Arial"/>
          <w:i/>
          <w:iCs/>
          <w:sz w:val="18"/>
          <w:szCs w:val="18"/>
        </w:rPr>
        <w:t>Nature</w:t>
      </w:r>
      <w:r>
        <w:rPr>
          <w:rStyle w:val="NoneA"/>
          <w:rFonts w:ascii="Arial" w:hAnsi="Arial"/>
          <w:sz w:val="18"/>
          <w:szCs w:val="18"/>
        </w:rPr>
        <w:t xml:space="preserve">, </w:t>
      </w:r>
      <w:r>
        <w:rPr>
          <w:rStyle w:val="NoneA"/>
          <w:rFonts w:ascii="Arial" w:hAnsi="Arial"/>
          <w:i/>
          <w:iCs/>
          <w:sz w:val="18"/>
          <w:szCs w:val="18"/>
        </w:rPr>
        <w:t>502</w:t>
      </w:r>
      <w:r>
        <w:rPr>
          <w:rStyle w:val="NoneA"/>
          <w:rFonts w:ascii="Arial" w:hAnsi="Arial"/>
          <w:sz w:val="18"/>
          <w:szCs w:val="18"/>
        </w:rPr>
        <w:t>(7469), 96–9.</w:t>
      </w:r>
      <w:proofErr w:type="gramEnd"/>
      <w:r>
        <w:rPr>
          <w:rStyle w:val="NoneA"/>
          <w:rFonts w:ascii="Arial" w:hAnsi="Arial"/>
          <w:sz w:val="18"/>
          <w:szCs w:val="18"/>
        </w:rPr>
        <w:t xml:space="preserve"> http://doi.org/10.1038/nature12503</w:t>
      </w:r>
    </w:p>
    <w:p w14:paraId="3004BF43" w14:textId="77777777" w:rsidR="00E0179A" w:rsidRDefault="00DE694C">
      <w:pPr>
        <w:pStyle w:val="Textbody"/>
        <w:ind w:left="480" w:hanging="480"/>
      </w:pPr>
      <w:r>
        <w:rPr>
          <w:rStyle w:val="NoneA"/>
          <w:rFonts w:ascii="Arial" w:hAnsi="Arial"/>
          <w:sz w:val="18"/>
          <w:szCs w:val="18"/>
        </w:rPr>
        <w:t xml:space="preserve">56. </w:t>
      </w:r>
      <w:proofErr w:type="spellStart"/>
      <w:r>
        <w:rPr>
          <w:rStyle w:val="NoneA"/>
          <w:rFonts w:ascii="Arial" w:hAnsi="Arial"/>
          <w:sz w:val="18"/>
          <w:szCs w:val="18"/>
        </w:rPr>
        <w:t>Patil</w:t>
      </w:r>
      <w:proofErr w:type="spellEnd"/>
      <w:r>
        <w:rPr>
          <w:rStyle w:val="NoneA"/>
          <w:rFonts w:ascii="Arial" w:hAnsi="Arial"/>
          <w:sz w:val="18"/>
          <w:szCs w:val="18"/>
        </w:rPr>
        <w:t xml:space="preserve">, K. R., &amp; Nielsen, J. (2005). Uncovering transcriptional regulation of metabolism by using metabolic network topology. </w:t>
      </w:r>
      <w:r>
        <w:rPr>
          <w:rStyle w:val="NoneA"/>
          <w:rFonts w:ascii="Arial" w:hAnsi="Arial"/>
          <w:i/>
          <w:iCs/>
          <w:sz w:val="18"/>
          <w:szCs w:val="18"/>
        </w:rPr>
        <w:t>Proceedings of the National Academy of the Sciences of the United States of America</w:t>
      </w:r>
      <w:r>
        <w:rPr>
          <w:rStyle w:val="NoneA"/>
          <w:rFonts w:ascii="Arial" w:hAnsi="Arial"/>
          <w:sz w:val="18"/>
          <w:szCs w:val="18"/>
        </w:rPr>
        <w:t xml:space="preserve">, </w:t>
      </w:r>
      <w:r>
        <w:rPr>
          <w:rStyle w:val="NoneA"/>
          <w:rFonts w:ascii="Arial" w:hAnsi="Arial"/>
          <w:i/>
          <w:iCs/>
          <w:sz w:val="18"/>
          <w:szCs w:val="18"/>
        </w:rPr>
        <w:t>102</w:t>
      </w:r>
      <w:r>
        <w:rPr>
          <w:rStyle w:val="NoneA"/>
          <w:rFonts w:ascii="Arial" w:hAnsi="Arial"/>
          <w:sz w:val="18"/>
          <w:szCs w:val="18"/>
        </w:rPr>
        <w:t>(8), 2685–2689.</w:t>
      </w:r>
    </w:p>
    <w:p w14:paraId="412A454E" w14:textId="77777777" w:rsidR="00E0179A" w:rsidRDefault="00DE694C">
      <w:pPr>
        <w:pStyle w:val="Textbody"/>
        <w:ind w:left="480" w:hanging="480"/>
      </w:pPr>
      <w:r>
        <w:rPr>
          <w:rStyle w:val="NoneA"/>
          <w:rFonts w:ascii="Arial" w:hAnsi="Arial"/>
          <w:sz w:val="18"/>
          <w:szCs w:val="18"/>
        </w:rPr>
        <w:t xml:space="preserve">57. </w:t>
      </w:r>
      <w:proofErr w:type="spellStart"/>
      <w:r>
        <w:rPr>
          <w:rStyle w:val="NoneA"/>
          <w:rFonts w:ascii="Arial" w:hAnsi="Arial"/>
          <w:sz w:val="18"/>
          <w:szCs w:val="18"/>
        </w:rPr>
        <w:t>Patil</w:t>
      </w:r>
      <w:proofErr w:type="spellEnd"/>
      <w:r>
        <w:rPr>
          <w:rStyle w:val="NoneA"/>
          <w:rFonts w:ascii="Arial" w:hAnsi="Arial"/>
          <w:sz w:val="18"/>
          <w:szCs w:val="18"/>
        </w:rPr>
        <w:t xml:space="preserve">, K. R., &amp; Nielsen, J. (2005). Uncovering transcriptional regulation of metabolism by using metabolic network topology. </w:t>
      </w:r>
      <w:r>
        <w:rPr>
          <w:rStyle w:val="NoneA"/>
          <w:rFonts w:ascii="Arial" w:hAnsi="Arial"/>
          <w:i/>
          <w:iCs/>
          <w:sz w:val="18"/>
          <w:szCs w:val="18"/>
        </w:rPr>
        <w:t>Proceedings of the National Academy of the Sciences of the United States of America</w:t>
      </w:r>
      <w:r>
        <w:rPr>
          <w:rStyle w:val="NoneA"/>
          <w:rFonts w:ascii="Arial" w:hAnsi="Arial"/>
          <w:sz w:val="18"/>
          <w:szCs w:val="18"/>
        </w:rPr>
        <w:t xml:space="preserve">, </w:t>
      </w:r>
      <w:r>
        <w:rPr>
          <w:rStyle w:val="NoneA"/>
          <w:rFonts w:ascii="Arial" w:hAnsi="Arial"/>
          <w:i/>
          <w:iCs/>
          <w:sz w:val="18"/>
          <w:szCs w:val="18"/>
        </w:rPr>
        <w:t>102</w:t>
      </w:r>
      <w:r>
        <w:rPr>
          <w:rStyle w:val="NoneA"/>
          <w:rFonts w:ascii="Arial" w:hAnsi="Arial"/>
          <w:sz w:val="18"/>
          <w:szCs w:val="18"/>
        </w:rPr>
        <w:t>(8), 2685–2689.</w:t>
      </w:r>
    </w:p>
    <w:p w14:paraId="0DB1A49F" w14:textId="77777777" w:rsidR="00E0179A" w:rsidRDefault="00DE694C">
      <w:pPr>
        <w:pStyle w:val="Textbody"/>
        <w:ind w:left="480" w:hanging="480"/>
      </w:pPr>
      <w:r>
        <w:rPr>
          <w:rStyle w:val="NoneA"/>
          <w:rFonts w:ascii="Arial" w:hAnsi="Arial"/>
          <w:sz w:val="18"/>
          <w:szCs w:val="18"/>
        </w:rPr>
        <w:t xml:space="preserve">58. </w:t>
      </w:r>
      <w:proofErr w:type="spellStart"/>
      <w:r>
        <w:rPr>
          <w:rStyle w:val="NoneA"/>
          <w:rFonts w:ascii="Arial" w:hAnsi="Arial"/>
          <w:sz w:val="18"/>
          <w:szCs w:val="18"/>
        </w:rPr>
        <w:t>Permpoonpattana</w:t>
      </w:r>
      <w:proofErr w:type="spellEnd"/>
      <w:r>
        <w:rPr>
          <w:rStyle w:val="NoneA"/>
          <w:rFonts w:ascii="Arial" w:hAnsi="Arial"/>
          <w:sz w:val="18"/>
          <w:szCs w:val="18"/>
        </w:rPr>
        <w:t xml:space="preserve">, P., </w:t>
      </w:r>
      <w:proofErr w:type="spellStart"/>
      <w:r>
        <w:rPr>
          <w:rStyle w:val="NoneA"/>
          <w:rFonts w:ascii="Arial" w:hAnsi="Arial"/>
          <w:sz w:val="18"/>
          <w:szCs w:val="18"/>
        </w:rPr>
        <w:t>Phetcharaburanin</w:t>
      </w:r>
      <w:proofErr w:type="spellEnd"/>
      <w:r>
        <w:rPr>
          <w:rStyle w:val="NoneA"/>
          <w:rFonts w:ascii="Arial" w:hAnsi="Arial"/>
          <w:sz w:val="18"/>
          <w:szCs w:val="18"/>
        </w:rPr>
        <w:t xml:space="preserve">, J., </w:t>
      </w:r>
      <w:proofErr w:type="spellStart"/>
      <w:r>
        <w:rPr>
          <w:rStyle w:val="NoneA"/>
          <w:rFonts w:ascii="Arial" w:hAnsi="Arial"/>
          <w:sz w:val="18"/>
          <w:szCs w:val="18"/>
        </w:rPr>
        <w:t>Mikelsone</w:t>
      </w:r>
      <w:proofErr w:type="spellEnd"/>
      <w:r>
        <w:rPr>
          <w:rStyle w:val="NoneA"/>
          <w:rFonts w:ascii="Arial" w:hAnsi="Arial"/>
          <w:sz w:val="18"/>
          <w:szCs w:val="18"/>
        </w:rPr>
        <w:t xml:space="preserve">, A., </w:t>
      </w:r>
      <w:proofErr w:type="spellStart"/>
      <w:r>
        <w:rPr>
          <w:rStyle w:val="NoneA"/>
          <w:rFonts w:ascii="Arial" w:hAnsi="Arial"/>
          <w:sz w:val="18"/>
          <w:szCs w:val="18"/>
        </w:rPr>
        <w:t>Dembek</w:t>
      </w:r>
      <w:proofErr w:type="spellEnd"/>
      <w:r>
        <w:rPr>
          <w:rStyle w:val="NoneA"/>
          <w:rFonts w:ascii="Arial" w:hAnsi="Arial"/>
          <w:sz w:val="18"/>
          <w:szCs w:val="18"/>
        </w:rPr>
        <w:t xml:space="preserve">, M., Tan, S., </w:t>
      </w:r>
      <w:proofErr w:type="spellStart"/>
      <w:r>
        <w:rPr>
          <w:rStyle w:val="NoneA"/>
          <w:rFonts w:ascii="Arial" w:hAnsi="Arial"/>
          <w:sz w:val="18"/>
          <w:szCs w:val="18"/>
        </w:rPr>
        <w:t>Brisson</w:t>
      </w:r>
      <w:proofErr w:type="spellEnd"/>
      <w:r>
        <w:rPr>
          <w:rStyle w:val="NoneA"/>
          <w:rFonts w:ascii="Arial" w:hAnsi="Arial"/>
          <w:sz w:val="18"/>
          <w:szCs w:val="18"/>
        </w:rPr>
        <w:t xml:space="preserve">, M. C., &amp; Cutting, S. M. (2013). </w:t>
      </w:r>
      <w:proofErr w:type="gramStart"/>
      <w:r>
        <w:rPr>
          <w:rStyle w:val="NoneA"/>
          <w:rFonts w:ascii="Arial" w:hAnsi="Arial"/>
          <w:sz w:val="18"/>
          <w:szCs w:val="18"/>
        </w:rPr>
        <w:t>Functional characterization of Clostridium difficile spore coat proteins.</w:t>
      </w:r>
      <w:proofErr w:type="gramEnd"/>
      <w:r>
        <w:rPr>
          <w:rStyle w:val="NoneA"/>
          <w:rFonts w:ascii="Arial" w:hAnsi="Arial"/>
          <w:sz w:val="18"/>
          <w:szCs w:val="18"/>
        </w:rPr>
        <w:t xml:space="preserve">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195</w:t>
      </w:r>
      <w:r>
        <w:rPr>
          <w:rStyle w:val="NoneA"/>
          <w:rFonts w:ascii="Arial" w:hAnsi="Arial"/>
          <w:sz w:val="18"/>
          <w:szCs w:val="18"/>
        </w:rPr>
        <w:t>(7), 1492–1503. http://doi.org/10.1128/JB.02104-12</w:t>
      </w:r>
    </w:p>
    <w:p w14:paraId="73050EB9" w14:textId="77777777" w:rsidR="00E0179A" w:rsidRDefault="00DE694C">
      <w:pPr>
        <w:pStyle w:val="Textbody"/>
        <w:ind w:left="480" w:hanging="480"/>
      </w:pPr>
      <w:r>
        <w:rPr>
          <w:rStyle w:val="NoneA"/>
          <w:rFonts w:ascii="Arial" w:hAnsi="Arial"/>
          <w:sz w:val="18"/>
          <w:szCs w:val="18"/>
        </w:rPr>
        <w:t xml:space="preserve">59. </w:t>
      </w:r>
      <w:proofErr w:type="spellStart"/>
      <w:r>
        <w:rPr>
          <w:rStyle w:val="NoneA"/>
          <w:rFonts w:ascii="Arial" w:hAnsi="Arial"/>
          <w:sz w:val="18"/>
          <w:szCs w:val="18"/>
        </w:rPr>
        <w:t>Pierpoint</w:t>
      </w:r>
      <w:proofErr w:type="spellEnd"/>
      <w:r>
        <w:rPr>
          <w:rStyle w:val="NoneA"/>
          <w:rFonts w:ascii="Arial" w:hAnsi="Arial"/>
          <w:sz w:val="18"/>
          <w:szCs w:val="18"/>
        </w:rPr>
        <w:t xml:space="preserve">, W. S. (1994). Salicylic Acid and its Derivatives in Plants: Medicines, Metabolites and Messenger Molecules. </w:t>
      </w:r>
      <w:proofErr w:type="gramStart"/>
      <w:r>
        <w:rPr>
          <w:rStyle w:val="NoneA"/>
          <w:rFonts w:ascii="Arial" w:hAnsi="Arial"/>
          <w:sz w:val="18"/>
          <w:szCs w:val="18"/>
        </w:rPr>
        <w:t>In Advances in Botanical Research (Vol. Volume 20, pp. 163–235).</w:t>
      </w:r>
      <w:proofErr w:type="gramEnd"/>
      <w:r>
        <w:rPr>
          <w:rStyle w:val="NoneA"/>
          <w:rFonts w:ascii="Arial" w:hAnsi="Arial"/>
          <w:sz w:val="18"/>
          <w:szCs w:val="18"/>
        </w:rPr>
        <w:t xml:space="preserve"> http://doi.org/10.1016/S0065-2296(08)60217-7</w:t>
      </w:r>
    </w:p>
    <w:p w14:paraId="2412BA6E" w14:textId="77777777" w:rsidR="00E0179A" w:rsidRDefault="00DE694C">
      <w:pPr>
        <w:pStyle w:val="Textbody"/>
        <w:ind w:left="480" w:hanging="480"/>
      </w:pPr>
      <w:r>
        <w:rPr>
          <w:rStyle w:val="NoneA"/>
          <w:rFonts w:ascii="Arial" w:hAnsi="Arial"/>
          <w:sz w:val="18"/>
          <w:szCs w:val="18"/>
        </w:rPr>
        <w:t xml:space="preserve">60. </w:t>
      </w:r>
      <w:proofErr w:type="spellStart"/>
      <w:r>
        <w:rPr>
          <w:rStyle w:val="NoneA"/>
          <w:rFonts w:ascii="Arial" w:hAnsi="Arial"/>
          <w:sz w:val="18"/>
          <w:szCs w:val="18"/>
        </w:rPr>
        <w:t>Potapov</w:t>
      </w:r>
      <w:proofErr w:type="spellEnd"/>
      <w:r>
        <w:rPr>
          <w:rStyle w:val="NoneA"/>
          <w:rFonts w:ascii="Arial" w:hAnsi="Arial"/>
          <w:sz w:val="18"/>
          <w:szCs w:val="18"/>
        </w:rPr>
        <w:t xml:space="preserve">, A. P., Voss, N., </w:t>
      </w:r>
      <w:proofErr w:type="spellStart"/>
      <w:r>
        <w:rPr>
          <w:rStyle w:val="NoneA"/>
          <w:rFonts w:ascii="Arial" w:hAnsi="Arial"/>
          <w:sz w:val="18"/>
          <w:szCs w:val="18"/>
        </w:rPr>
        <w:t>Sasse</w:t>
      </w:r>
      <w:proofErr w:type="spellEnd"/>
      <w:r>
        <w:rPr>
          <w:rStyle w:val="NoneA"/>
          <w:rFonts w:ascii="Arial" w:hAnsi="Arial"/>
          <w:sz w:val="18"/>
          <w:szCs w:val="18"/>
        </w:rPr>
        <w:t xml:space="preserve">, N., &amp; </w:t>
      </w:r>
      <w:proofErr w:type="spellStart"/>
      <w:r>
        <w:rPr>
          <w:rStyle w:val="NoneA"/>
          <w:rFonts w:ascii="Arial" w:hAnsi="Arial"/>
          <w:sz w:val="18"/>
          <w:szCs w:val="18"/>
        </w:rPr>
        <w:t>Wingender</w:t>
      </w:r>
      <w:proofErr w:type="spellEnd"/>
      <w:r>
        <w:rPr>
          <w:rStyle w:val="NoneA"/>
          <w:rFonts w:ascii="Arial" w:hAnsi="Arial"/>
          <w:sz w:val="18"/>
          <w:szCs w:val="18"/>
        </w:rPr>
        <w:t xml:space="preserve">, E. (2005). </w:t>
      </w:r>
      <w:proofErr w:type="gramStart"/>
      <w:r>
        <w:rPr>
          <w:rStyle w:val="NoneA"/>
          <w:rFonts w:ascii="Arial" w:hAnsi="Arial"/>
          <w:sz w:val="18"/>
          <w:szCs w:val="18"/>
        </w:rPr>
        <w:t>Topology of mammalian transcription networks.</w:t>
      </w:r>
      <w:proofErr w:type="gramEnd"/>
      <w:r>
        <w:rPr>
          <w:rStyle w:val="NoneA"/>
          <w:rFonts w:ascii="Arial" w:hAnsi="Arial"/>
          <w:sz w:val="18"/>
          <w:szCs w:val="18"/>
        </w:rPr>
        <w:t xml:space="preserve"> Genome Informatics. International Conference on Genome Informatics, 16(2), 270–278. http://doi.org/162270 [</w:t>
      </w:r>
      <w:proofErr w:type="spellStart"/>
      <w:proofErr w:type="gramStart"/>
      <w:r>
        <w:rPr>
          <w:rStyle w:val="NoneA"/>
          <w:rFonts w:ascii="Arial" w:hAnsi="Arial"/>
          <w:sz w:val="18"/>
          <w:szCs w:val="18"/>
        </w:rPr>
        <w:t>pii</w:t>
      </w:r>
      <w:proofErr w:type="spellEnd"/>
      <w:r>
        <w:rPr>
          <w:rStyle w:val="NoneA"/>
          <w:rFonts w:ascii="Arial" w:hAnsi="Arial"/>
          <w:sz w:val="18"/>
          <w:szCs w:val="18"/>
        </w:rPr>
        <w:t>]</w:t>
      </w:r>
      <w:proofErr w:type="spellStart"/>
      <w:r>
        <w:rPr>
          <w:rStyle w:val="NoneA"/>
          <w:rFonts w:ascii="Arial" w:hAnsi="Arial"/>
          <w:sz w:val="18"/>
          <w:szCs w:val="18"/>
        </w:rPr>
        <w:t>Saujet</w:t>
      </w:r>
      <w:proofErr w:type="spellEnd"/>
      <w:proofErr w:type="gramEnd"/>
      <w:r>
        <w:rPr>
          <w:rStyle w:val="NoneA"/>
          <w:rFonts w:ascii="Arial" w:hAnsi="Arial"/>
          <w:sz w:val="18"/>
          <w:szCs w:val="18"/>
        </w:rPr>
        <w:t xml:space="preserve">, L., Pereira, F. C., </w:t>
      </w:r>
      <w:proofErr w:type="spellStart"/>
      <w:r>
        <w:rPr>
          <w:rStyle w:val="NoneA"/>
          <w:rFonts w:ascii="Arial" w:hAnsi="Arial"/>
          <w:sz w:val="18"/>
          <w:szCs w:val="18"/>
        </w:rPr>
        <w:t>Henriques</w:t>
      </w:r>
      <w:proofErr w:type="spellEnd"/>
      <w:r>
        <w:rPr>
          <w:rStyle w:val="NoneA"/>
          <w:rFonts w:ascii="Arial" w:hAnsi="Arial"/>
          <w:sz w:val="18"/>
          <w:szCs w:val="18"/>
        </w:rPr>
        <w:t>, A. O., &amp; Martin-</w:t>
      </w:r>
      <w:proofErr w:type="spellStart"/>
      <w:r>
        <w:rPr>
          <w:rStyle w:val="NoneA"/>
          <w:rFonts w:ascii="Arial" w:hAnsi="Arial"/>
          <w:sz w:val="18"/>
          <w:szCs w:val="18"/>
        </w:rPr>
        <w:t>Verstraete</w:t>
      </w:r>
      <w:proofErr w:type="spellEnd"/>
      <w:r>
        <w:rPr>
          <w:rStyle w:val="NoneA"/>
          <w:rFonts w:ascii="Arial" w:hAnsi="Arial"/>
          <w:sz w:val="18"/>
          <w:szCs w:val="18"/>
        </w:rPr>
        <w:t xml:space="preserve">, I. (2014). The regulatory network controlling spore formation in Clostridium difficile. </w:t>
      </w:r>
      <w:r>
        <w:rPr>
          <w:rStyle w:val="NoneA"/>
          <w:rFonts w:ascii="Arial" w:hAnsi="Arial"/>
          <w:i/>
          <w:iCs/>
          <w:sz w:val="18"/>
          <w:szCs w:val="18"/>
        </w:rPr>
        <w:t>FEMS Microbiology Letters</w:t>
      </w:r>
      <w:r>
        <w:rPr>
          <w:rStyle w:val="NoneA"/>
          <w:rFonts w:ascii="Arial" w:hAnsi="Arial"/>
          <w:sz w:val="18"/>
          <w:szCs w:val="18"/>
        </w:rPr>
        <w:t xml:space="preserve">, </w:t>
      </w:r>
      <w:r>
        <w:rPr>
          <w:rStyle w:val="NoneA"/>
          <w:rFonts w:ascii="Arial" w:hAnsi="Arial"/>
          <w:i/>
          <w:iCs/>
          <w:sz w:val="18"/>
          <w:szCs w:val="18"/>
        </w:rPr>
        <w:t>358</w:t>
      </w:r>
      <w:r>
        <w:rPr>
          <w:rStyle w:val="NoneA"/>
          <w:rFonts w:ascii="Arial" w:hAnsi="Arial"/>
          <w:sz w:val="18"/>
          <w:szCs w:val="18"/>
        </w:rPr>
        <w:t>(1), 1–10. http://doi.org/10.1111/1574-6968.12540</w:t>
      </w:r>
    </w:p>
    <w:p w14:paraId="7D86E519" w14:textId="77777777" w:rsidR="00E0179A" w:rsidRDefault="00DE694C">
      <w:pPr>
        <w:pStyle w:val="Textbody"/>
        <w:ind w:left="480" w:hanging="480"/>
      </w:pPr>
      <w:r>
        <w:rPr>
          <w:rStyle w:val="NoneA"/>
          <w:rFonts w:ascii="Arial" w:hAnsi="Arial"/>
          <w:sz w:val="18"/>
          <w:szCs w:val="18"/>
        </w:rPr>
        <w:t xml:space="preserve">61. </w:t>
      </w:r>
      <w:proofErr w:type="spellStart"/>
      <w:r>
        <w:rPr>
          <w:rStyle w:val="NoneA"/>
          <w:rFonts w:ascii="Arial" w:hAnsi="Arial"/>
          <w:sz w:val="18"/>
          <w:szCs w:val="18"/>
        </w:rPr>
        <w:t>Scaria</w:t>
      </w:r>
      <w:proofErr w:type="spellEnd"/>
      <w:r>
        <w:rPr>
          <w:rStyle w:val="NoneA"/>
          <w:rFonts w:ascii="Arial" w:hAnsi="Arial"/>
          <w:sz w:val="18"/>
          <w:szCs w:val="18"/>
        </w:rPr>
        <w:t xml:space="preserve">, J., Suzuki, H., </w:t>
      </w:r>
      <w:proofErr w:type="spellStart"/>
      <w:r>
        <w:rPr>
          <w:rStyle w:val="NoneA"/>
          <w:rFonts w:ascii="Arial" w:hAnsi="Arial"/>
          <w:sz w:val="18"/>
          <w:szCs w:val="18"/>
        </w:rPr>
        <w:t>Ptak</w:t>
      </w:r>
      <w:proofErr w:type="spellEnd"/>
      <w:r>
        <w:rPr>
          <w:rStyle w:val="NoneA"/>
          <w:rFonts w:ascii="Arial" w:hAnsi="Arial"/>
          <w:sz w:val="18"/>
          <w:szCs w:val="18"/>
        </w:rPr>
        <w:t>, C. P., Chen, J</w:t>
      </w:r>
      <w:proofErr w:type="gramStart"/>
      <w:r>
        <w:rPr>
          <w:rStyle w:val="NoneA"/>
          <w:rFonts w:ascii="Arial" w:hAnsi="Arial"/>
          <w:sz w:val="18"/>
          <w:szCs w:val="18"/>
        </w:rPr>
        <w:t>.-</w:t>
      </w:r>
      <w:proofErr w:type="gramEnd"/>
      <w:r>
        <w:rPr>
          <w:rStyle w:val="NoneA"/>
          <w:rFonts w:ascii="Arial" w:hAnsi="Arial"/>
          <w:sz w:val="18"/>
          <w:szCs w:val="18"/>
        </w:rPr>
        <w:t xml:space="preserve">W., Zhu, Y., </w:t>
      </w:r>
      <w:proofErr w:type="spellStart"/>
      <w:r>
        <w:rPr>
          <w:rStyle w:val="NoneA"/>
          <w:rFonts w:ascii="Arial" w:hAnsi="Arial"/>
          <w:sz w:val="18"/>
          <w:szCs w:val="18"/>
        </w:rPr>
        <w:t>Guo</w:t>
      </w:r>
      <w:proofErr w:type="spellEnd"/>
      <w:r>
        <w:rPr>
          <w:rStyle w:val="NoneA"/>
          <w:rFonts w:ascii="Arial" w:hAnsi="Arial"/>
          <w:sz w:val="18"/>
          <w:szCs w:val="18"/>
        </w:rPr>
        <w:t xml:space="preserve">, X.-K., &amp; Chang, Y.-F. (2015). Comparative genomic and </w:t>
      </w:r>
      <w:proofErr w:type="spellStart"/>
      <w:r>
        <w:rPr>
          <w:rStyle w:val="NoneA"/>
          <w:rFonts w:ascii="Arial" w:hAnsi="Arial"/>
          <w:sz w:val="18"/>
          <w:szCs w:val="18"/>
        </w:rPr>
        <w:t>phenomic</w:t>
      </w:r>
      <w:proofErr w:type="spellEnd"/>
      <w:r>
        <w:rPr>
          <w:rStyle w:val="NoneA"/>
          <w:rFonts w:ascii="Arial" w:hAnsi="Arial"/>
          <w:sz w:val="18"/>
          <w:szCs w:val="18"/>
        </w:rPr>
        <w:t xml:space="preserve"> analysis of Clostridium difficile and </w:t>
      </w:r>
      <w:r>
        <w:rPr>
          <w:rStyle w:val="NoneA"/>
          <w:rFonts w:ascii="Arial" w:hAnsi="Arial"/>
          <w:i/>
          <w:iCs/>
          <w:sz w:val="18"/>
          <w:szCs w:val="18"/>
        </w:rPr>
        <w:t xml:space="preserve">Clostridium </w:t>
      </w:r>
      <w:proofErr w:type="spellStart"/>
      <w:r>
        <w:rPr>
          <w:rStyle w:val="NoneA"/>
          <w:rFonts w:ascii="Arial" w:hAnsi="Arial"/>
          <w:i/>
          <w:iCs/>
          <w:sz w:val="18"/>
          <w:szCs w:val="18"/>
        </w:rPr>
        <w:t>sordellii</w:t>
      </w:r>
      <w:proofErr w:type="spellEnd"/>
      <w:r>
        <w:rPr>
          <w:rStyle w:val="NoneA"/>
          <w:rFonts w:ascii="Arial" w:hAnsi="Arial"/>
          <w:sz w:val="18"/>
          <w:szCs w:val="18"/>
        </w:rPr>
        <w:t xml:space="preserve">, two related pathogens with differing host tissue preference. </w:t>
      </w:r>
      <w:r>
        <w:rPr>
          <w:rStyle w:val="NoneA"/>
          <w:rFonts w:ascii="Arial" w:hAnsi="Arial"/>
          <w:i/>
          <w:iCs/>
          <w:sz w:val="18"/>
          <w:szCs w:val="18"/>
        </w:rPr>
        <w:t>BMC Genomics</w:t>
      </w:r>
      <w:r>
        <w:rPr>
          <w:rStyle w:val="NoneA"/>
          <w:rFonts w:ascii="Arial" w:hAnsi="Arial"/>
          <w:sz w:val="18"/>
          <w:szCs w:val="18"/>
        </w:rPr>
        <w:t xml:space="preserve">, </w:t>
      </w:r>
      <w:r>
        <w:rPr>
          <w:rStyle w:val="NoneA"/>
          <w:rFonts w:ascii="Arial" w:hAnsi="Arial"/>
          <w:i/>
          <w:iCs/>
          <w:sz w:val="18"/>
          <w:szCs w:val="18"/>
        </w:rPr>
        <w:t>16</w:t>
      </w:r>
      <w:r>
        <w:rPr>
          <w:rStyle w:val="NoneA"/>
          <w:rFonts w:ascii="Arial" w:hAnsi="Arial"/>
          <w:sz w:val="18"/>
          <w:szCs w:val="18"/>
        </w:rPr>
        <w:t>(1), 448. http://doi.org/10.1186/s12864-015-1663-5</w:t>
      </w:r>
    </w:p>
    <w:p w14:paraId="3B0FF9CD" w14:textId="77777777" w:rsidR="00E0179A" w:rsidRDefault="00DE694C">
      <w:pPr>
        <w:pStyle w:val="Textbody"/>
        <w:ind w:left="480" w:hanging="480"/>
      </w:pPr>
      <w:r>
        <w:rPr>
          <w:rStyle w:val="NoneA"/>
          <w:rFonts w:ascii="Arial" w:hAnsi="Arial"/>
          <w:sz w:val="18"/>
          <w:szCs w:val="18"/>
        </w:rPr>
        <w:t xml:space="preserve">62. </w:t>
      </w:r>
      <w:proofErr w:type="spellStart"/>
      <w:r>
        <w:rPr>
          <w:rStyle w:val="NoneA"/>
          <w:rFonts w:ascii="Arial" w:hAnsi="Arial"/>
          <w:sz w:val="18"/>
          <w:szCs w:val="18"/>
        </w:rPr>
        <w:t>Schnetz</w:t>
      </w:r>
      <w:proofErr w:type="spellEnd"/>
      <w:r>
        <w:rPr>
          <w:rStyle w:val="NoneA"/>
          <w:rFonts w:ascii="Arial" w:hAnsi="Arial"/>
          <w:sz w:val="18"/>
          <w:szCs w:val="18"/>
        </w:rPr>
        <w:t xml:space="preserve">, K., </w:t>
      </w:r>
      <w:proofErr w:type="spellStart"/>
      <w:r>
        <w:rPr>
          <w:rStyle w:val="NoneA"/>
          <w:rFonts w:ascii="Arial" w:hAnsi="Arial"/>
          <w:sz w:val="18"/>
          <w:szCs w:val="18"/>
        </w:rPr>
        <w:t>Toloczyki</w:t>
      </w:r>
      <w:proofErr w:type="spellEnd"/>
      <w:r>
        <w:rPr>
          <w:rStyle w:val="NoneA"/>
          <w:rFonts w:ascii="Arial" w:hAnsi="Arial"/>
          <w:sz w:val="18"/>
          <w:szCs w:val="18"/>
        </w:rPr>
        <w:t xml:space="preserve">, C., &amp; </w:t>
      </w:r>
      <w:proofErr w:type="spellStart"/>
      <w:r>
        <w:rPr>
          <w:rStyle w:val="NoneA"/>
          <w:rFonts w:ascii="Arial" w:hAnsi="Arial"/>
          <w:sz w:val="18"/>
          <w:szCs w:val="18"/>
        </w:rPr>
        <w:t>Rak</w:t>
      </w:r>
      <w:proofErr w:type="spellEnd"/>
      <w:r>
        <w:rPr>
          <w:rStyle w:val="NoneA"/>
          <w:rFonts w:ascii="Arial" w:hAnsi="Arial"/>
          <w:sz w:val="18"/>
          <w:szCs w:val="18"/>
        </w:rPr>
        <w:t>, B. (1987). B-</w:t>
      </w:r>
      <w:proofErr w:type="spellStart"/>
      <w:r>
        <w:rPr>
          <w:rStyle w:val="NoneA"/>
          <w:rFonts w:ascii="Arial" w:hAnsi="Arial"/>
          <w:sz w:val="18"/>
          <w:szCs w:val="18"/>
        </w:rPr>
        <w:t>glucoside</w:t>
      </w:r>
      <w:proofErr w:type="spellEnd"/>
      <w:r>
        <w:rPr>
          <w:rStyle w:val="NoneA"/>
          <w:rFonts w:ascii="Arial" w:hAnsi="Arial"/>
          <w:sz w:val="18"/>
          <w:szCs w:val="18"/>
        </w:rPr>
        <w:t xml:space="preserve"> (</w:t>
      </w:r>
      <w:proofErr w:type="spellStart"/>
      <w:r>
        <w:rPr>
          <w:rStyle w:val="NoneA"/>
          <w:rFonts w:ascii="Arial" w:hAnsi="Arial"/>
          <w:sz w:val="18"/>
          <w:szCs w:val="18"/>
        </w:rPr>
        <w:t>bgl</w:t>
      </w:r>
      <w:proofErr w:type="spellEnd"/>
      <w:r>
        <w:rPr>
          <w:rStyle w:val="NoneA"/>
          <w:rFonts w:ascii="Arial" w:hAnsi="Arial"/>
          <w:sz w:val="18"/>
          <w:szCs w:val="18"/>
        </w:rPr>
        <w:t xml:space="preserve">) operon of Escherichia coli K-12: Nucleotide sequence, genetic organization, and possible evolutionary relationship to regulatory components of two Bacillus </w:t>
      </w:r>
      <w:proofErr w:type="spellStart"/>
      <w:r>
        <w:rPr>
          <w:rStyle w:val="NoneA"/>
          <w:rFonts w:ascii="Arial" w:hAnsi="Arial"/>
          <w:sz w:val="18"/>
          <w:szCs w:val="18"/>
        </w:rPr>
        <w:t>subtilis</w:t>
      </w:r>
      <w:proofErr w:type="spellEnd"/>
      <w:r>
        <w:rPr>
          <w:rStyle w:val="NoneA"/>
          <w:rFonts w:ascii="Arial" w:hAnsi="Arial"/>
          <w:sz w:val="18"/>
          <w:szCs w:val="18"/>
        </w:rPr>
        <w:t xml:space="preserve"> genes. </w:t>
      </w:r>
      <w:r>
        <w:rPr>
          <w:rStyle w:val="NoneA"/>
          <w:rFonts w:ascii="Arial" w:hAnsi="Arial"/>
          <w:i/>
          <w:iCs/>
          <w:sz w:val="18"/>
          <w:szCs w:val="18"/>
        </w:rPr>
        <w:t>Journal of Bacteriology</w:t>
      </w:r>
      <w:r>
        <w:rPr>
          <w:rStyle w:val="NoneA"/>
          <w:rFonts w:ascii="Arial" w:hAnsi="Arial"/>
          <w:sz w:val="18"/>
          <w:szCs w:val="18"/>
        </w:rPr>
        <w:t xml:space="preserve">, </w:t>
      </w:r>
      <w:r>
        <w:rPr>
          <w:rStyle w:val="NoneA"/>
          <w:rFonts w:ascii="Arial" w:hAnsi="Arial"/>
          <w:i/>
          <w:iCs/>
          <w:sz w:val="18"/>
          <w:szCs w:val="18"/>
        </w:rPr>
        <w:t>169</w:t>
      </w:r>
      <w:r>
        <w:rPr>
          <w:rStyle w:val="NoneA"/>
          <w:rFonts w:ascii="Arial" w:hAnsi="Arial"/>
          <w:sz w:val="18"/>
          <w:szCs w:val="18"/>
        </w:rPr>
        <w:t>(6), 2579–2590.</w:t>
      </w:r>
    </w:p>
    <w:p w14:paraId="6EEF01EA" w14:textId="77777777" w:rsidR="00E0179A" w:rsidRDefault="00DE694C">
      <w:pPr>
        <w:pStyle w:val="Textbody"/>
        <w:ind w:left="480" w:hanging="480"/>
      </w:pPr>
      <w:r>
        <w:rPr>
          <w:rStyle w:val="NoneA"/>
          <w:rFonts w:ascii="Arial" w:hAnsi="Arial"/>
          <w:sz w:val="18"/>
          <w:szCs w:val="18"/>
        </w:rPr>
        <w:t xml:space="preserve">63. Schubert, A. M., </w:t>
      </w:r>
      <w:proofErr w:type="spellStart"/>
      <w:r>
        <w:rPr>
          <w:rStyle w:val="NoneA"/>
          <w:rFonts w:ascii="Arial" w:hAnsi="Arial"/>
          <w:sz w:val="18"/>
          <w:szCs w:val="18"/>
        </w:rPr>
        <w:t>Sinani</w:t>
      </w:r>
      <w:proofErr w:type="spellEnd"/>
      <w:r>
        <w:rPr>
          <w:rStyle w:val="NoneA"/>
          <w:rFonts w:ascii="Arial" w:hAnsi="Arial"/>
          <w:sz w:val="18"/>
          <w:szCs w:val="18"/>
        </w:rPr>
        <w:t xml:space="preserve">, H., &amp; Schloss, P. D. (2015). </w:t>
      </w:r>
      <w:proofErr w:type="gramStart"/>
      <w:r>
        <w:rPr>
          <w:rStyle w:val="NoneA"/>
          <w:rFonts w:ascii="Arial" w:hAnsi="Arial"/>
          <w:sz w:val="18"/>
          <w:szCs w:val="18"/>
        </w:rPr>
        <w:t>Antibiotic-induced alterations of the murine gut microbiota and subsequent effects on colonization resistance against Clostridium difficile.</w:t>
      </w:r>
      <w:proofErr w:type="gramEnd"/>
      <w:r>
        <w:rPr>
          <w:rStyle w:val="NoneA"/>
          <w:rFonts w:ascii="Arial" w:hAnsi="Arial"/>
          <w:sz w:val="18"/>
          <w:szCs w:val="18"/>
        </w:rPr>
        <w:t xml:space="preserve"> </w:t>
      </w:r>
      <w:proofErr w:type="spellStart"/>
      <w:proofErr w:type="gramStart"/>
      <w:r>
        <w:rPr>
          <w:rStyle w:val="NoneA"/>
          <w:rFonts w:ascii="Arial" w:hAnsi="Arial"/>
          <w:i/>
          <w:iCs/>
          <w:sz w:val="18"/>
          <w:szCs w:val="18"/>
        </w:rPr>
        <w:t>mBio</w:t>
      </w:r>
      <w:proofErr w:type="spellEnd"/>
      <w:proofErr w:type="gramEnd"/>
      <w:r>
        <w:rPr>
          <w:rStyle w:val="NoneA"/>
          <w:rFonts w:ascii="Arial" w:hAnsi="Arial"/>
          <w:sz w:val="18"/>
          <w:szCs w:val="18"/>
        </w:rPr>
        <w:t xml:space="preserve">, </w:t>
      </w:r>
      <w:r>
        <w:rPr>
          <w:rStyle w:val="NoneA"/>
          <w:rFonts w:ascii="Arial" w:hAnsi="Arial"/>
          <w:i/>
          <w:iCs/>
          <w:sz w:val="18"/>
          <w:szCs w:val="18"/>
        </w:rPr>
        <w:t>6</w:t>
      </w:r>
      <w:r>
        <w:rPr>
          <w:rStyle w:val="NoneA"/>
          <w:rFonts w:ascii="Arial" w:hAnsi="Arial"/>
          <w:sz w:val="18"/>
          <w:szCs w:val="18"/>
        </w:rPr>
        <w:t>(4). http://doi.org/10.1128/mBio.00974-15</w:t>
      </w:r>
    </w:p>
    <w:p w14:paraId="6229630B" w14:textId="77777777" w:rsidR="00E0179A" w:rsidRDefault="00DE694C">
      <w:pPr>
        <w:pStyle w:val="Textbody"/>
        <w:ind w:left="480" w:hanging="480"/>
      </w:pPr>
      <w:r>
        <w:rPr>
          <w:rStyle w:val="NoneA"/>
          <w:rFonts w:ascii="Arial" w:hAnsi="Arial"/>
          <w:sz w:val="18"/>
          <w:szCs w:val="18"/>
        </w:rPr>
        <w:t xml:space="preserve">64. </w:t>
      </w:r>
      <w:proofErr w:type="spellStart"/>
      <w:r>
        <w:rPr>
          <w:rStyle w:val="NoneA"/>
          <w:rFonts w:ascii="Arial" w:hAnsi="Arial"/>
          <w:sz w:val="18"/>
          <w:szCs w:val="18"/>
        </w:rPr>
        <w:t>Sebaihia</w:t>
      </w:r>
      <w:proofErr w:type="spellEnd"/>
      <w:r>
        <w:rPr>
          <w:rStyle w:val="NoneA"/>
          <w:rFonts w:ascii="Arial" w:hAnsi="Arial"/>
          <w:sz w:val="18"/>
          <w:szCs w:val="18"/>
        </w:rPr>
        <w:t xml:space="preserve">, M., Wren, B. W., </w:t>
      </w:r>
      <w:proofErr w:type="spellStart"/>
      <w:r>
        <w:rPr>
          <w:rStyle w:val="NoneA"/>
          <w:rFonts w:ascii="Arial" w:hAnsi="Arial"/>
          <w:sz w:val="18"/>
          <w:szCs w:val="18"/>
        </w:rPr>
        <w:t>Mullany</w:t>
      </w:r>
      <w:proofErr w:type="spellEnd"/>
      <w:r>
        <w:rPr>
          <w:rStyle w:val="NoneA"/>
          <w:rFonts w:ascii="Arial" w:hAnsi="Arial"/>
          <w:sz w:val="18"/>
          <w:szCs w:val="18"/>
        </w:rPr>
        <w:t xml:space="preserve">, P., </w:t>
      </w:r>
      <w:proofErr w:type="spellStart"/>
      <w:r>
        <w:rPr>
          <w:rStyle w:val="NoneA"/>
          <w:rFonts w:ascii="Arial" w:hAnsi="Arial"/>
          <w:sz w:val="18"/>
          <w:szCs w:val="18"/>
        </w:rPr>
        <w:t>Fairweather</w:t>
      </w:r>
      <w:proofErr w:type="spellEnd"/>
      <w:r>
        <w:rPr>
          <w:rStyle w:val="NoneA"/>
          <w:rFonts w:ascii="Arial" w:hAnsi="Arial"/>
          <w:sz w:val="18"/>
          <w:szCs w:val="18"/>
        </w:rPr>
        <w:t xml:space="preserve">, N. F., Minton, N., </w:t>
      </w:r>
      <w:proofErr w:type="spellStart"/>
      <w:r>
        <w:rPr>
          <w:rStyle w:val="NoneA"/>
          <w:rFonts w:ascii="Arial" w:hAnsi="Arial"/>
          <w:sz w:val="18"/>
          <w:szCs w:val="18"/>
        </w:rPr>
        <w:t>Stabler</w:t>
      </w:r>
      <w:proofErr w:type="spellEnd"/>
      <w:r>
        <w:rPr>
          <w:rStyle w:val="NoneA"/>
          <w:rFonts w:ascii="Arial" w:hAnsi="Arial"/>
          <w:sz w:val="18"/>
          <w:szCs w:val="18"/>
        </w:rPr>
        <w:t xml:space="preserve">, R., &amp; </w:t>
      </w:r>
      <w:proofErr w:type="spellStart"/>
      <w:r>
        <w:rPr>
          <w:rStyle w:val="NoneA"/>
          <w:rFonts w:ascii="Arial" w:hAnsi="Arial"/>
          <w:sz w:val="18"/>
          <w:szCs w:val="18"/>
        </w:rPr>
        <w:t>Parkhill</w:t>
      </w:r>
      <w:proofErr w:type="spellEnd"/>
      <w:r>
        <w:rPr>
          <w:rStyle w:val="NoneA"/>
          <w:rFonts w:ascii="Arial" w:hAnsi="Arial"/>
          <w:sz w:val="18"/>
          <w:szCs w:val="18"/>
        </w:rPr>
        <w:t xml:space="preserve">, J. (2006). The multidrug-resistant human pathogen Clostridium difficile has a highly mobile, mosaic genome. </w:t>
      </w:r>
      <w:r>
        <w:rPr>
          <w:rStyle w:val="NoneA"/>
          <w:rFonts w:ascii="Arial" w:hAnsi="Arial"/>
          <w:i/>
          <w:iCs/>
          <w:sz w:val="18"/>
          <w:szCs w:val="18"/>
        </w:rPr>
        <w:t>Nature Genetics</w:t>
      </w:r>
      <w:r>
        <w:rPr>
          <w:rStyle w:val="NoneA"/>
          <w:rFonts w:ascii="Arial" w:hAnsi="Arial"/>
          <w:sz w:val="18"/>
          <w:szCs w:val="18"/>
        </w:rPr>
        <w:t xml:space="preserve">, </w:t>
      </w:r>
      <w:r>
        <w:rPr>
          <w:rStyle w:val="NoneA"/>
          <w:rFonts w:ascii="Arial" w:hAnsi="Arial"/>
          <w:i/>
          <w:iCs/>
          <w:sz w:val="18"/>
          <w:szCs w:val="18"/>
        </w:rPr>
        <w:t>38</w:t>
      </w:r>
      <w:r>
        <w:rPr>
          <w:rStyle w:val="NoneA"/>
          <w:rFonts w:ascii="Arial" w:hAnsi="Arial"/>
          <w:sz w:val="18"/>
          <w:szCs w:val="18"/>
        </w:rPr>
        <w:t>(7), 779–786. http://doi.org/10.1038/ng1830</w:t>
      </w:r>
    </w:p>
    <w:p w14:paraId="68C992B5" w14:textId="77777777" w:rsidR="00E0179A" w:rsidRDefault="00DE694C">
      <w:pPr>
        <w:pStyle w:val="Textbody"/>
        <w:ind w:left="480" w:hanging="480"/>
      </w:pPr>
      <w:r>
        <w:rPr>
          <w:rStyle w:val="NoneA"/>
          <w:rFonts w:ascii="Arial" w:hAnsi="Arial"/>
          <w:sz w:val="18"/>
          <w:szCs w:val="18"/>
        </w:rPr>
        <w:t xml:space="preserve">65. </w:t>
      </w:r>
      <w:proofErr w:type="spellStart"/>
      <w:r>
        <w:rPr>
          <w:rStyle w:val="NoneA"/>
          <w:rFonts w:ascii="Arial" w:hAnsi="Arial"/>
          <w:sz w:val="18"/>
          <w:szCs w:val="18"/>
        </w:rPr>
        <w:t>Suthers</w:t>
      </w:r>
      <w:proofErr w:type="spellEnd"/>
      <w:r>
        <w:rPr>
          <w:rStyle w:val="NoneA"/>
          <w:rFonts w:ascii="Arial" w:hAnsi="Arial"/>
          <w:sz w:val="18"/>
          <w:szCs w:val="18"/>
        </w:rPr>
        <w:t xml:space="preserve">, P. F., </w:t>
      </w:r>
      <w:proofErr w:type="spellStart"/>
      <w:r>
        <w:rPr>
          <w:rStyle w:val="NoneA"/>
          <w:rFonts w:ascii="Arial" w:hAnsi="Arial"/>
          <w:sz w:val="18"/>
          <w:szCs w:val="18"/>
        </w:rPr>
        <w:t>Dasika</w:t>
      </w:r>
      <w:proofErr w:type="spellEnd"/>
      <w:r>
        <w:rPr>
          <w:rStyle w:val="NoneA"/>
          <w:rFonts w:ascii="Arial" w:hAnsi="Arial"/>
          <w:sz w:val="18"/>
          <w:szCs w:val="18"/>
        </w:rPr>
        <w:t xml:space="preserve">, M. S., Kumar, V. S., </w:t>
      </w:r>
      <w:proofErr w:type="spellStart"/>
      <w:r>
        <w:rPr>
          <w:rStyle w:val="NoneA"/>
          <w:rFonts w:ascii="Arial" w:hAnsi="Arial"/>
          <w:sz w:val="18"/>
          <w:szCs w:val="18"/>
        </w:rPr>
        <w:t>Denisov</w:t>
      </w:r>
      <w:proofErr w:type="spellEnd"/>
      <w:r>
        <w:rPr>
          <w:rStyle w:val="NoneA"/>
          <w:rFonts w:ascii="Arial" w:hAnsi="Arial"/>
          <w:sz w:val="18"/>
          <w:szCs w:val="18"/>
        </w:rPr>
        <w:t xml:space="preserve">, G., Glass, J. I., &amp; </w:t>
      </w:r>
      <w:proofErr w:type="spellStart"/>
      <w:r>
        <w:rPr>
          <w:rStyle w:val="NoneA"/>
          <w:rFonts w:ascii="Arial" w:hAnsi="Arial"/>
          <w:sz w:val="18"/>
          <w:szCs w:val="18"/>
        </w:rPr>
        <w:t>Maranas</w:t>
      </w:r>
      <w:proofErr w:type="spellEnd"/>
      <w:r>
        <w:rPr>
          <w:rStyle w:val="NoneA"/>
          <w:rFonts w:ascii="Arial" w:hAnsi="Arial"/>
          <w:sz w:val="18"/>
          <w:szCs w:val="18"/>
        </w:rPr>
        <w:t xml:space="preserve">, C. D. (2009). Genome-scale metabolic reconstruction </w:t>
      </w:r>
      <w:proofErr w:type="gramStart"/>
      <w:r>
        <w:rPr>
          <w:rStyle w:val="NoneA"/>
          <w:rFonts w:ascii="Arial" w:hAnsi="Arial"/>
          <w:sz w:val="18"/>
          <w:szCs w:val="18"/>
        </w:rPr>
        <w:t>Of</w:t>
      </w:r>
      <w:proofErr w:type="gramEnd"/>
      <w:r>
        <w:rPr>
          <w:rStyle w:val="NoneA"/>
          <w:rFonts w:ascii="Arial" w:hAnsi="Arial"/>
          <w:sz w:val="18"/>
          <w:szCs w:val="18"/>
        </w:rPr>
        <w:t xml:space="preserve"> mycoplasma </w:t>
      </w:r>
      <w:proofErr w:type="spellStart"/>
      <w:r>
        <w:rPr>
          <w:rStyle w:val="NoneA"/>
          <w:rFonts w:ascii="Arial" w:hAnsi="Arial"/>
          <w:sz w:val="18"/>
          <w:szCs w:val="18"/>
        </w:rPr>
        <w:t>genitalium</w:t>
      </w:r>
      <w:proofErr w:type="spellEnd"/>
      <w:r>
        <w:rPr>
          <w:rStyle w:val="NoneA"/>
          <w:rFonts w:ascii="Arial" w:hAnsi="Arial"/>
          <w:sz w:val="18"/>
          <w:szCs w:val="18"/>
        </w:rPr>
        <w:t xml:space="preserve">, iPS189. </w:t>
      </w:r>
      <w:proofErr w:type="spellStart"/>
      <w:proofErr w:type="gramStart"/>
      <w:r>
        <w:rPr>
          <w:rStyle w:val="NoneA"/>
          <w:rFonts w:ascii="Arial" w:hAnsi="Arial"/>
          <w:sz w:val="18"/>
          <w:szCs w:val="18"/>
        </w:rPr>
        <w:t>PLoS</w:t>
      </w:r>
      <w:proofErr w:type="spellEnd"/>
      <w:r>
        <w:rPr>
          <w:rStyle w:val="NoneA"/>
          <w:rFonts w:ascii="Arial" w:hAnsi="Arial"/>
          <w:sz w:val="18"/>
          <w:szCs w:val="18"/>
        </w:rPr>
        <w:t xml:space="preserve"> Computational Biology, 5(2).</w:t>
      </w:r>
      <w:proofErr w:type="gramEnd"/>
      <w:r>
        <w:rPr>
          <w:rStyle w:val="NoneA"/>
          <w:rFonts w:ascii="Arial" w:hAnsi="Arial"/>
          <w:sz w:val="18"/>
          <w:szCs w:val="18"/>
        </w:rPr>
        <w:t xml:space="preserve"> http://doi.org/10.1371/journal.pcbi.1000285</w:t>
      </w:r>
    </w:p>
    <w:p w14:paraId="180E114F" w14:textId="77777777" w:rsidR="00E0179A" w:rsidRDefault="00DE694C">
      <w:pPr>
        <w:pStyle w:val="Textbody"/>
        <w:ind w:left="480" w:hanging="480"/>
      </w:pPr>
      <w:r>
        <w:rPr>
          <w:rStyle w:val="NoneA"/>
          <w:rFonts w:ascii="Arial" w:hAnsi="Arial"/>
          <w:sz w:val="18"/>
          <w:szCs w:val="18"/>
        </w:rPr>
        <w:t xml:space="preserve">66. </w:t>
      </w:r>
      <w:proofErr w:type="spellStart"/>
      <w:r>
        <w:rPr>
          <w:rStyle w:val="NoneA"/>
          <w:rFonts w:ascii="Arial" w:hAnsi="Arial"/>
          <w:sz w:val="18"/>
          <w:szCs w:val="18"/>
        </w:rPr>
        <w:t>Theriot</w:t>
      </w:r>
      <w:proofErr w:type="spellEnd"/>
      <w:r>
        <w:rPr>
          <w:rStyle w:val="NoneA"/>
          <w:rFonts w:ascii="Arial" w:hAnsi="Arial"/>
          <w:sz w:val="18"/>
          <w:szCs w:val="18"/>
        </w:rPr>
        <w:t xml:space="preserve">, C. M., </w:t>
      </w:r>
      <w:proofErr w:type="spellStart"/>
      <w:r>
        <w:rPr>
          <w:rStyle w:val="NoneA"/>
          <w:rFonts w:ascii="Arial" w:hAnsi="Arial"/>
          <w:sz w:val="18"/>
          <w:szCs w:val="18"/>
        </w:rPr>
        <w:t>Koenigsknecht</w:t>
      </w:r>
      <w:proofErr w:type="spellEnd"/>
      <w:r>
        <w:rPr>
          <w:rStyle w:val="NoneA"/>
          <w:rFonts w:ascii="Arial" w:hAnsi="Arial"/>
          <w:sz w:val="18"/>
          <w:szCs w:val="18"/>
        </w:rPr>
        <w:t xml:space="preserve">, M. J., </w:t>
      </w:r>
      <w:proofErr w:type="spellStart"/>
      <w:r>
        <w:rPr>
          <w:rStyle w:val="NoneA"/>
          <w:rFonts w:ascii="Arial" w:hAnsi="Arial"/>
          <w:sz w:val="18"/>
          <w:szCs w:val="18"/>
        </w:rPr>
        <w:t>Jr</w:t>
      </w:r>
      <w:proofErr w:type="spellEnd"/>
      <w:r>
        <w:rPr>
          <w:rStyle w:val="NoneA"/>
          <w:rFonts w:ascii="Arial" w:hAnsi="Arial"/>
          <w:sz w:val="18"/>
          <w:szCs w:val="18"/>
        </w:rPr>
        <w:t>, P. E. C., Hatton, G. E., Nelson, A. M., Li, B., &amp; Young, V. B. (2014). Antibiotic-induced shifts in the mouse gut microbiome and metabolome increase susceptibility to Clostridium difficile infection. http://doi.org/10.1038/ncomms4114.Antibiotic-induced</w:t>
      </w:r>
    </w:p>
    <w:p w14:paraId="6EBAB839" w14:textId="77777777" w:rsidR="00E0179A" w:rsidRDefault="00DE694C">
      <w:pPr>
        <w:pStyle w:val="Textbody"/>
        <w:ind w:left="480" w:hanging="480"/>
      </w:pPr>
      <w:r>
        <w:rPr>
          <w:rStyle w:val="NoneA"/>
          <w:rFonts w:ascii="Arial" w:hAnsi="Arial"/>
          <w:sz w:val="18"/>
          <w:szCs w:val="18"/>
        </w:rPr>
        <w:t xml:space="preserve">67. </w:t>
      </w:r>
      <w:proofErr w:type="spellStart"/>
      <w:r>
        <w:rPr>
          <w:rStyle w:val="NoneA"/>
          <w:rFonts w:ascii="Arial" w:hAnsi="Arial"/>
          <w:sz w:val="18"/>
          <w:szCs w:val="18"/>
        </w:rPr>
        <w:t>Theriot</w:t>
      </w:r>
      <w:proofErr w:type="spellEnd"/>
      <w:r>
        <w:rPr>
          <w:rStyle w:val="NoneA"/>
          <w:rFonts w:ascii="Arial" w:hAnsi="Arial"/>
          <w:sz w:val="18"/>
          <w:szCs w:val="18"/>
        </w:rPr>
        <w:t xml:space="preserve">, C. M., </w:t>
      </w:r>
      <w:proofErr w:type="spellStart"/>
      <w:r>
        <w:rPr>
          <w:rStyle w:val="NoneA"/>
          <w:rFonts w:ascii="Arial" w:hAnsi="Arial"/>
          <w:sz w:val="18"/>
          <w:szCs w:val="18"/>
        </w:rPr>
        <w:t>Koumpouras</w:t>
      </w:r>
      <w:proofErr w:type="spellEnd"/>
      <w:r>
        <w:rPr>
          <w:rStyle w:val="NoneA"/>
          <w:rFonts w:ascii="Arial" w:hAnsi="Arial"/>
          <w:sz w:val="18"/>
          <w:szCs w:val="18"/>
        </w:rPr>
        <w:t xml:space="preserve">, C. C., Carlson, P. E., Bergin, I. I., </w:t>
      </w:r>
      <w:proofErr w:type="spellStart"/>
      <w:r>
        <w:rPr>
          <w:rStyle w:val="NoneA"/>
          <w:rFonts w:ascii="Arial" w:hAnsi="Arial"/>
          <w:sz w:val="18"/>
          <w:szCs w:val="18"/>
        </w:rPr>
        <w:t>Aronoff</w:t>
      </w:r>
      <w:proofErr w:type="spellEnd"/>
      <w:r>
        <w:rPr>
          <w:rStyle w:val="NoneA"/>
          <w:rFonts w:ascii="Arial" w:hAnsi="Arial"/>
          <w:sz w:val="18"/>
          <w:szCs w:val="18"/>
        </w:rPr>
        <w:t xml:space="preserve">, D. M., &amp; Young, V. B. (2011). </w:t>
      </w:r>
      <w:proofErr w:type="gramStart"/>
      <w:r>
        <w:rPr>
          <w:rStyle w:val="NoneA"/>
          <w:rFonts w:ascii="Arial" w:hAnsi="Arial"/>
          <w:sz w:val="18"/>
          <w:szCs w:val="18"/>
        </w:rPr>
        <w:t>Cefoperazone-treated mice as an experimental platform to assess differential virulence of Clostridium difficile strains.</w:t>
      </w:r>
      <w:proofErr w:type="gramEnd"/>
      <w:r>
        <w:rPr>
          <w:rStyle w:val="NoneA"/>
          <w:rFonts w:ascii="Arial" w:hAnsi="Arial"/>
          <w:sz w:val="18"/>
          <w:szCs w:val="18"/>
        </w:rPr>
        <w:t xml:space="preserve"> </w:t>
      </w:r>
      <w:r>
        <w:rPr>
          <w:rStyle w:val="NoneA"/>
          <w:rFonts w:ascii="Arial" w:hAnsi="Arial"/>
          <w:i/>
          <w:iCs/>
          <w:sz w:val="18"/>
          <w:szCs w:val="18"/>
        </w:rPr>
        <w:t>Gut Microbes</w:t>
      </w:r>
      <w:r>
        <w:rPr>
          <w:rStyle w:val="NoneA"/>
          <w:rFonts w:ascii="Arial" w:hAnsi="Arial"/>
          <w:sz w:val="18"/>
          <w:szCs w:val="18"/>
        </w:rPr>
        <w:t xml:space="preserve">, </w:t>
      </w:r>
      <w:r>
        <w:rPr>
          <w:rStyle w:val="NoneA"/>
          <w:rFonts w:ascii="Arial" w:hAnsi="Arial"/>
          <w:i/>
          <w:iCs/>
          <w:sz w:val="18"/>
          <w:szCs w:val="18"/>
        </w:rPr>
        <w:t>2</w:t>
      </w:r>
      <w:r>
        <w:rPr>
          <w:rStyle w:val="NoneA"/>
          <w:rFonts w:ascii="Arial" w:hAnsi="Arial"/>
          <w:sz w:val="18"/>
          <w:szCs w:val="18"/>
        </w:rPr>
        <w:t xml:space="preserve">(6), </w:t>
      </w:r>
      <w:proofErr w:type="gramStart"/>
      <w:r>
        <w:rPr>
          <w:rStyle w:val="NoneA"/>
          <w:rFonts w:ascii="Arial" w:hAnsi="Arial"/>
          <w:sz w:val="18"/>
          <w:szCs w:val="18"/>
        </w:rPr>
        <w:t>326</w:t>
      </w:r>
      <w:proofErr w:type="gramEnd"/>
      <w:r>
        <w:rPr>
          <w:rStyle w:val="NoneA"/>
          <w:rFonts w:ascii="Arial" w:hAnsi="Arial"/>
          <w:sz w:val="18"/>
          <w:szCs w:val="18"/>
        </w:rPr>
        <w:t>–334. http://doi.org/10.4161/gmic.19142</w:t>
      </w:r>
    </w:p>
    <w:p w14:paraId="0C3A4936" w14:textId="77777777" w:rsidR="00E0179A" w:rsidRDefault="00DE694C">
      <w:pPr>
        <w:pStyle w:val="Textbody"/>
        <w:ind w:left="480" w:hanging="480"/>
      </w:pPr>
      <w:r>
        <w:rPr>
          <w:rStyle w:val="NoneA"/>
          <w:rFonts w:ascii="Arial" w:hAnsi="Arial"/>
          <w:sz w:val="18"/>
          <w:szCs w:val="18"/>
        </w:rPr>
        <w:t xml:space="preserve">68. </w:t>
      </w:r>
      <w:proofErr w:type="spellStart"/>
      <w:r>
        <w:rPr>
          <w:rStyle w:val="NoneA"/>
          <w:rFonts w:ascii="Arial" w:hAnsi="Arial"/>
          <w:sz w:val="18"/>
          <w:szCs w:val="18"/>
        </w:rPr>
        <w:t>Trindade</w:t>
      </w:r>
      <w:proofErr w:type="spellEnd"/>
      <w:r>
        <w:rPr>
          <w:rStyle w:val="NoneA"/>
          <w:rFonts w:ascii="Arial" w:hAnsi="Arial"/>
          <w:sz w:val="18"/>
          <w:szCs w:val="18"/>
        </w:rPr>
        <w:t xml:space="preserve">, B.C., Kirk, L., Rogers, L.M., </w:t>
      </w:r>
      <w:proofErr w:type="spellStart"/>
      <w:r>
        <w:rPr>
          <w:rStyle w:val="NoneA"/>
          <w:rFonts w:ascii="Arial" w:hAnsi="Arial"/>
          <w:sz w:val="18"/>
          <w:szCs w:val="18"/>
        </w:rPr>
        <w:t>Zackular</w:t>
      </w:r>
      <w:proofErr w:type="spellEnd"/>
      <w:r>
        <w:rPr>
          <w:rStyle w:val="NoneA"/>
          <w:rFonts w:ascii="Arial" w:hAnsi="Arial"/>
          <w:sz w:val="18"/>
          <w:szCs w:val="18"/>
        </w:rPr>
        <w:t xml:space="preserve">, J.P., </w:t>
      </w:r>
      <w:proofErr w:type="spellStart"/>
      <w:r>
        <w:rPr>
          <w:rStyle w:val="NoneA"/>
          <w:rFonts w:ascii="Arial" w:hAnsi="Arial"/>
          <w:sz w:val="18"/>
          <w:szCs w:val="18"/>
        </w:rPr>
        <w:t>Skaar</w:t>
      </w:r>
      <w:proofErr w:type="spellEnd"/>
      <w:r>
        <w:rPr>
          <w:rStyle w:val="NoneA"/>
          <w:rFonts w:ascii="Arial" w:hAnsi="Arial"/>
          <w:sz w:val="18"/>
          <w:szCs w:val="18"/>
        </w:rPr>
        <w:t xml:space="preserve">, E.P., Schloss, P.D., </w:t>
      </w:r>
      <w:proofErr w:type="spellStart"/>
      <w:r>
        <w:rPr>
          <w:rStyle w:val="NoneA"/>
          <w:rFonts w:ascii="Arial" w:hAnsi="Arial"/>
          <w:sz w:val="18"/>
          <w:szCs w:val="18"/>
        </w:rPr>
        <w:t>Lyras</w:t>
      </w:r>
      <w:proofErr w:type="spellEnd"/>
      <w:r>
        <w:rPr>
          <w:rStyle w:val="NoneA"/>
          <w:rFonts w:ascii="Arial" w:hAnsi="Arial"/>
          <w:sz w:val="18"/>
          <w:szCs w:val="18"/>
        </w:rPr>
        <w:t xml:space="preserve">, D., </w:t>
      </w:r>
      <w:proofErr w:type="spellStart"/>
      <w:r>
        <w:rPr>
          <w:rStyle w:val="NoneA"/>
          <w:rFonts w:ascii="Arial" w:hAnsi="Arial"/>
          <w:sz w:val="18"/>
          <w:szCs w:val="18"/>
        </w:rPr>
        <w:t>Maseda</w:t>
      </w:r>
      <w:proofErr w:type="spellEnd"/>
      <w:r>
        <w:rPr>
          <w:rStyle w:val="NoneA"/>
          <w:rFonts w:ascii="Arial" w:hAnsi="Arial"/>
          <w:sz w:val="18"/>
          <w:szCs w:val="18"/>
        </w:rPr>
        <w:t xml:space="preserve">, D., </w:t>
      </w:r>
      <w:proofErr w:type="spellStart"/>
      <w:r>
        <w:rPr>
          <w:rStyle w:val="NoneA"/>
          <w:rFonts w:ascii="Arial" w:hAnsi="Arial"/>
          <w:sz w:val="18"/>
          <w:szCs w:val="18"/>
        </w:rPr>
        <w:t>Crofford</w:t>
      </w:r>
      <w:proofErr w:type="spellEnd"/>
      <w:r>
        <w:rPr>
          <w:rStyle w:val="NoneA"/>
          <w:rFonts w:ascii="Arial" w:hAnsi="Arial"/>
          <w:sz w:val="18"/>
          <w:szCs w:val="18"/>
        </w:rPr>
        <w:t xml:space="preserve">, L.J., &amp; </w:t>
      </w:r>
      <w:proofErr w:type="spellStart"/>
      <w:r>
        <w:rPr>
          <w:rStyle w:val="NoneA"/>
          <w:rFonts w:ascii="Arial" w:hAnsi="Arial"/>
          <w:sz w:val="18"/>
          <w:szCs w:val="18"/>
        </w:rPr>
        <w:t>Aronoff</w:t>
      </w:r>
      <w:proofErr w:type="spellEnd"/>
      <w:r>
        <w:rPr>
          <w:rStyle w:val="NoneA"/>
          <w:rFonts w:ascii="Arial" w:hAnsi="Arial"/>
          <w:sz w:val="18"/>
          <w:szCs w:val="18"/>
        </w:rPr>
        <w:t xml:space="preserve">, D.M. (2016). NONSTEROIDAL ANTI-INFLAMMATORY DRUGS ALTER THE GUT MICROBIOME AND INCREASE THE SEVERITY OF clostridium </w:t>
      </w:r>
      <w:proofErr w:type="spellStart"/>
      <w:r>
        <w:rPr>
          <w:rStyle w:val="NoneA"/>
          <w:rFonts w:ascii="Arial" w:hAnsi="Arial"/>
          <w:sz w:val="18"/>
          <w:szCs w:val="18"/>
        </w:rPr>
        <w:t>diFFicile</w:t>
      </w:r>
      <w:proofErr w:type="spellEnd"/>
      <w:r>
        <w:rPr>
          <w:rStyle w:val="NoneA"/>
          <w:rFonts w:ascii="Arial" w:hAnsi="Arial"/>
          <w:sz w:val="18"/>
          <w:szCs w:val="18"/>
        </w:rPr>
        <w:t xml:space="preserve"> INFECTION IN MICE. </w:t>
      </w:r>
      <w:proofErr w:type="gramStart"/>
      <w:r>
        <w:rPr>
          <w:rStyle w:val="NoneA"/>
          <w:rFonts w:ascii="Arial" w:hAnsi="Arial"/>
          <w:i/>
          <w:iCs/>
          <w:sz w:val="18"/>
          <w:szCs w:val="18"/>
        </w:rPr>
        <w:t>13th biennial Congress of the Anaerobe Society of the Americas</w:t>
      </w:r>
      <w:r>
        <w:rPr>
          <w:rStyle w:val="NoneA"/>
          <w:rFonts w:ascii="Arial" w:hAnsi="Arial"/>
          <w:sz w:val="18"/>
          <w:szCs w:val="18"/>
        </w:rPr>
        <w:t>.</w:t>
      </w:r>
      <w:proofErr w:type="gramEnd"/>
      <w:r>
        <w:rPr>
          <w:rStyle w:val="NoneA"/>
          <w:rFonts w:ascii="Arial" w:hAnsi="Arial"/>
          <w:sz w:val="18"/>
          <w:szCs w:val="18"/>
        </w:rPr>
        <w:t xml:space="preserve"> Poster presentation. </w:t>
      </w:r>
      <w:proofErr w:type="gramStart"/>
      <w:r>
        <w:rPr>
          <w:rStyle w:val="NoneA"/>
          <w:rFonts w:ascii="Arial" w:hAnsi="Arial"/>
          <w:sz w:val="18"/>
          <w:szCs w:val="18"/>
        </w:rPr>
        <w:t>2016 July 11-14.</w:t>
      </w:r>
      <w:proofErr w:type="gramEnd"/>
      <w:r>
        <w:rPr>
          <w:rStyle w:val="NoneA"/>
          <w:rFonts w:ascii="Arial" w:hAnsi="Arial"/>
          <w:sz w:val="18"/>
          <w:szCs w:val="18"/>
        </w:rPr>
        <w:t xml:space="preserve"> Nashville, TN.</w:t>
      </w:r>
    </w:p>
    <w:p w14:paraId="331762AD" w14:textId="77777777" w:rsidR="00E0179A" w:rsidRDefault="00DE694C">
      <w:pPr>
        <w:pStyle w:val="Textbody"/>
        <w:ind w:left="480" w:hanging="480"/>
      </w:pPr>
      <w:r>
        <w:rPr>
          <w:rStyle w:val="NoneA"/>
          <w:rFonts w:ascii="Arial" w:hAnsi="Arial"/>
          <w:sz w:val="18"/>
          <w:szCs w:val="18"/>
        </w:rPr>
        <w:t xml:space="preserve">69. Tracy, B. P., Jones, S. W., Fast, A. G., </w:t>
      </w:r>
      <w:proofErr w:type="spellStart"/>
      <w:r>
        <w:rPr>
          <w:rStyle w:val="NoneA"/>
          <w:rFonts w:ascii="Arial" w:hAnsi="Arial"/>
          <w:sz w:val="18"/>
          <w:szCs w:val="18"/>
        </w:rPr>
        <w:t>Indurthi</w:t>
      </w:r>
      <w:proofErr w:type="spellEnd"/>
      <w:r>
        <w:rPr>
          <w:rStyle w:val="NoneA"/>
          <w:rFonts w:ascii="Arial" w:hAnsi="Arial"/>
          <w:sz w:val="18"/>
          <w:szCs w:val="18"/>
        </w:rPr>
        <w:t xml:space="preserve">, D. C., &amp; </w:t>
      </w:r>
      <w:proofErr w:type="spellStart"/>
      <w:r>
        <w:rPr>
          <w:rStyle w:val="NoneA"/>
          <w:rFonts w:ascii="Arial" w:hAnsi="Arial"/>
          <w:sz w:val="18"/>
          <w:szCs w:val="18"/>
        </w:rPr>
        <w:t>Papoutsakis</w:t>
      </w:r>
      <w:proofErr w:type="spellEnd"/>
      <w:r>
        <w:rPr>
          <w:rStyle w:val="NoneA"/>
          <w:rFonts w:ascii="Arial" w:hAnsi="Arial"/>
          <w:sz w:val="18"/>
          <w:szCs w:val="18"/>
        </w:rPr>
        <w:t xml:space="preserve">, E. T. (2012). Clostridia: The importance of their exceptional substrate and metabolite diversity for biofuel and </w:t>
      </w:r>
      <w:proofErr w:type="spellStart"/>
      <w:r>
        <w:rPr>
          <w:rStyle w:val="NoneA"/>
          <w:rFonts w:ascii="Arial" w:hAnsi="Arial"/>
          <w:sz w:val="18"/>
          <w:szCs w:val="18"/>
        </w:rPr>
        <w:t>biorefinery</w:t>
      </w:r>
      <w:proofErr w:type="spellEnd"/>
      <w:r>
        <w:rPr>
          <w:rStyle w:val="NoneA"/>
          <w:rFonts w:ascii="Arial" w:hAnsi="Arial"/>
          <w:sz w:val="18"/>
          <w:szCs w:val="18"/>
        </w:rPr>
        <w:t xml:space="preserve"> applications. </w:t>
      </w:r>
      <w:proofErr w:type="gramStart"/>
      <w:r>
        <w:rPr>
          <w:rStyle w:val="NoneA"/>
          <w:rFonts w:ascii="Arial" w:hAnsi="Arial"/>
          <w:i/>
          <w:iCs/>
          <w:sz w:val="18"/>
          <w:szCs w:val="18"/>
        </w:rPr>
        <w:t>Current Opinion in Biotechnology</w:t>
      </w:r>
      <w:r>
        <w:rPr>
          <w:rStyle w:val="NoneA"/>
          <w:rFonts w:ascii="Arial" w:hAnsi="Arial"/>
          <w:sz w:val="18"/>
          <w:szCs w:val="18"/>
        </w:rPr>
        <w:t>.</w:t>
      </w:r>
      <w:proofErr w:type="gramEnd"/>
      <w:r>
        <w:rPr>
          <w:rStyle w:val="NoneA"/>
          <w:rFonts w:ascii="Arial" w:hAnsi="Arial"/>
          <w:sz w:val="18"/>
          <w:szCs w:val="18"/>
        </w:rPr>
        <w:t xml:space="preserve"> http://doi.org/10.1016/j.copbio.2011.10.008</w:t>
      </w:r>
    </w:p>
    <w:p w14:paraId="23315A52" w14:textId="77777777" w:rsidR="00E0179A" w:rsidRDefault="00DE694C">
      <w:pPr>
        <w:pStyle w:val="Textbody"/>
        <w:ind w:left="480" w:hanging="480"/>
      </w:pPr>
      <w:r>
        <w:rPr>
          <w:rStyle w:val="NoneA"/>
          <w:rFonts w:ascii="Arial" w:hAnsi="Arial"/>
          <w:sz w:val="18"/>
          <w:szCs w:val="18"/>
        </w:rPr>
        <w:t xml:space="preserve">70. Van </w:t>
      </w:r>
      <w:proofErr w:type="spellStart"/>
      <w:r>
        <w:rPr>
          <w:rStyle w:val="NoneA"/>
          <w:rFonts w:ascii="Arial" w:hAnsi="Arial"/>
          <w:sz w:val="18"/>
          <w:szCs w:val="18"/>
        </w:rPr>
        <w:t>Beilen</w:t>
      </w:r>
      <w:proofErr w:type="spellEnd"/>
      <w:r>
        <w:rPr>
          <w:rStyle w:val="NoneA"/>
          <w:rFonts w:ascii="Arial" w:hAnsi="Arial"/>
          <w:sz w:val="18"/>
          <w:szCs w:val="18"/>
        </w:rPr>
        <w:t xml:space="preserve">, J. W. A., &amp; </w:t>
      </w:r>
      <w:proofErr w:type="spellStart"/>
      <w:r>
        <w:rPr>
          <w:rStyle w:val="NoneA"/>
          <w:rFonts w:ascii="Arial" w:hAnsi="Arial"/>
          <w:sz w:val="18"/>
          <w:szCs w:val="18"/>
        </w:rPr>
        <w:t>Brul</w:t>
      </w:r>
      <w:proofErr w:type="spellEnd"/>
      <w:r>
        <w:rPr>
          <w:rStyle w:val="NoneA"/>
          <w:rFonts w:ascii="Arial" w:hAnsi="Arial"/>
          <w:sz w:val="18"/>
          <w:szCs w:val="18"/>
        </w:rPr>
        <w:t xml:space="preserve">, S. (2013). Compartment-specific pH monitoring in Bacillus </w:t>
      </w:r>
      <w:proofErr w:type="spellStart"/>
      <w:r>
        <w:rPr>
          <w:rStyle w:val="NoneA"/>
          <w:rFonts w:ascii="Arial" w:hAnsi="Arial"/>
          <w:sz w:val="18"/>
          <w:szCs w:val="18"/>
        </w:rPr>
        <w:t>subtilis</w:t>
      </w:r>
      <w:proofErr w:type="spellEnd"/>
      <w:r>
        <w:rPr>
          <w:rStyle w:val="NoneA"/>
          <w:rFonts w:ascii="Arial" w:hAnsi="Arial"/>
          <w:sz w:val="18"/>
          <w:szCs w:val="18"/>
        </w:rPr>
        <w:t xml:space="preserve"> using fluorescent sensor proteins: A tool to analyze the antibacterial effect of weak organic acids. </w:t>
      </w:r>
      <w:proofErr w:type="gramStart"/>
      <w:r>
        <w:rPr>
          <w:rStyle w:val="NoneA"/>
          <w:rFonts w:ascii="Arial" w:hAnsi="Arial"/>
          <w:i/>
          <w:iCs/>
          <w:sz w:val="18"/>
          <w:szCs w:val="18"/>
        </w:rPr>
        <w:t>Frontiers in Microbiology</w:t>
      </w:r>
      <w:r>
        <w:rPr>
          <w:rStyle w:val="NoneA"/>
          <w:rFonts w:ascii="Arial" w:hAnsi="Arial"/>
          <w:sz w:val="18"/>
          <w:szCs w:val="18"/>
        </w:rPr>
        <w:t xml:space="preserve">, </w:t>
      </w:r>
      <w:r>
        <w:rPr>
          <w:rStyle w:val="NoneA"/>
          <w:rFonts w:ascii="Arial" w:hAnsi="Arial"/>
          <w:i/>
          <w:iCs/>
          <w:sz w:val="18"/>
          <w:szCs w:val="18"/>
        </w:rPr>
        <w:t>4</w:t>
      </w:r>
      <w:r>
        <w:rPr>
          <w:rStyle w:val="NoneA"/>
          <w:rFonts w:ascii="Arial" w:hAnsi="Arial"/>
          <w:sz w:val="18"/>
          <w:szCs w:val="18"/>
        </w:rPr>
        <w:t>(JUN).</w:t>
      </w:r>
      <w:proofErr w:type="gramEnd"/>
      <w:r>
        <w:rPr>
          <w:rStyle w:val="NoneA"/>
          <w:rFonts w:ascii="Arial" w:hAnsi="Arial"/>
          <w:sz w:val="18"/>
          <w:szCs w:val="18"/>
        </w:rPr>
        <w:t xml:space="preserve"> http://doi.org/10.3389/fmicb.2013.00157</w:t>
      </w:r>
    </w:p>
    <w:p w14:paraId="3762BC9A" w14:textId="77777777" w:rsidR="00E0179A" w:rsidRDefault="00DE694C">
      <w:pPr>
        <w:pStyle w:val="Textbody"/>
        <w:ind w:left="480" w:hanging="480"/>
      </w:pPr>
      <w:r>
        <w:rPr>
          <w:rStyle w:val="NoneA"/>
          <w:rFonts w:ascii="Arial" w:hAnsi="Arial"/>
          <w:sz w:val="18"/>
          <w:szCs w:val="18"/>
        </w:rPr>
        <w:t xml:space="preserve">71. Wilson, K. H., &amp; Perini, F. (1988). </w:t>
      </w:r>
      <w:proofErr w:type="gramStart"/>
      <w:r>
        <w:rPr>
          <w:rStyle w:val="NoneA"/>
          <w:rFonts w:ascii="Arial" w:hAnsi="Arial"/>
          <w:sz w:val="18"/>
          <w:szCs w:val="18"/>
        </w:rPr>
        <w:t xml:space="preserve">Role of competition for nutrients in suppression of Clostridium difficile by the colonic </w:t>
      </w:r>
      <w:proofErr w:type="spellStart"/>
      <w:r>
        <w:rPr>
          <w:rStyle w:val="NoneA"/>
          <w:rFonts w:ascii="Arial" w:hAnsi="Arial"/>
          <w:sz w:val="18"/>
          <w:szCs w:val="18"/>
        </w:rPr>
        <w:t>microflora</w:t>
      </w:r>
      <w:proofErr w:type="spellEnd"/>
      <w:r>
        <w:rPr>
          <w:rStyle w:val="NoneA"/>
          <w:rFonts w:ascii="Arial" w:hAnsi="Arial"/>
          <w:sz w:val="18"/>
          <w:szCs w:val="18"/>
        </w:rPr>
        <w:t>.</w:t>
      </w:r>
      <w:proofErr w:type="gramEnd"/>
      <w:r>
        <w:rPr>
          <w:rStyle w:val="NoneA"/>
          <w:rFonts w:ascii="Arial" w:hAnsi="Arial"/>
          <w:sz w:val="18"/>
          <w:szCs w:val="18"/>
        </w:rPr>
        <w:t xml:space="preserve"> </w:t>
      </w:r>
      <w:r>
        <w:rPr>
          <w:rStyle w:val="NoneA"/>
          <w:rFonts w:ascii="Arial" w:hAnsi="Arial"/>
          <w:i/>
          <w:iCs/>
          <w:sz w:val="18"/>
          <w:szCs w:val="18"/>
        </w:rPr>
        <w:t>Infection and Immunity</w:t>
      </w:r>
      <w:r>
        <w:rPr>
          <w:rStyle w:val="NoneA"/>
          <w:rFonts w:ascii="Arial" w:hAnsi="Arial"/>
          <w:sz w:val="18"/>
          <w:szCs w:val="18"/>
        </w:rPr>
        <w:t xml:space="preserve">, </w:t>
      </w:r>
      <w:r>
        <w:rPr>
          <w:rStyle w:val="NoneA"/>
          <w:rFonts w:ascii="Arial" w:hAnsi="Arial"/>
          <w:i/>
          <w:iCs/>
          <w:sz w:val="18"/>
          <w:szCs w:val="18"/>
        </w:rPr>
        <w:t>56</w:t>
      </w:r>
      <w:r>
        <w:rPr>
          <w:rStyle w:val="NoneA"/>
          <w:rFonts w:ascii="Arial" w:hAnsi="Arial"/>
          <w:sz w:val="18"/>
          <w:szCs w:val="18"/>
        </w:rPr>
        <w:t>(10), 2610–2614.</w:t>
      </w:r>
    </w:p>
    <w:p w14:paraId="61EA3E5A" w14:textId="77777777" w:rsidR="00E0179A" w:rsidRDefault="00DE694C">
      <w:pPr>
        <w:pStyle w:val="Textbody"/>
        <w:spacing w:line="100" w:lineRule="atLeast"/>
        <w:ind w:left="480" w:hanging="480"/>
        <w:jc w:val="both"/>
      </w:pPr>
      <w:r>
        <w:rPr>
          <w:rStyle w:val="NoneA"/>
          <w:rFonts w:ascii="Arial" w:hAnsi="Arial"/>
          <w:sz w:val="18"/>
          <w:szCs w:val="18"/>
        </w:rPr>
        <w:t xml:space="preserve">72. Young, V. B., &amp; Schmidt, T. M. (2004). </w:t>
      </w:r>
      <w:proofErr w:type="gramStart"/>
      <w:r>
        <w:rPr>
          <w:rStyle w:val="NoneA"/>
          <w:rFonts w:ascii="Arial" w:hAnsi="Arial"/>
          <w:sz w:val="18"/>
          <w:szCs w:val="18"/>
        </w:rPr>
        <w:t>Antibiotic-Associated Diarrhea Accompanied by Large-Scale Alterations in the Composition of the Fecal Microbiota.</w:t>
      </w:r>
      <w:proofErr w:type="gramEnd"/>
      <w:r>
        <w:rPr>
          <w:rStyle w:val="NoneA"/>
          <w:rFonts w:ascii="Arial" w:hAnsi="Arial"/>
          <w:sz w:val="18"/>
          <w:szCs w:val="18"/>
        </w:rPr>
        <w:t xml:space="preserve"> Journal of Clinical Microbiology, 42(3), 1203–1206. http://doi.org/10.1128/JCM.42.3.1203-1206.2004</w:t>
      </w:r>
    </w:p>
    <w:p w14:paraId="7266FDCD" w14:textId="77777777" w:rsidR="00E0179A" w:rsidRDefault="00DE694C">
      <w:pPr>
        <w:pStyle w:val="Textbody"/>
        <w:spacing w:line="100" w:lineRule="atLeast"/>
        <w:ind w:left="480" w:hanging="480"/>
        <w:jc w:val="both"/>
      </w:pPr>
      <w:r>
        <w:rPr>
          <w:rStyle w:val="NoneA"/>
          <w:rFonts w:ascii="Arial" w:hAnsi="Arial"/>
          <w:sz w:val="18"/>
          <w:szCs w:val="18"/>
        </w:rPr>
        <w:t xml:space="preserve">73. </w:t>
      </w:r>
      <w:proofErr w:type="spellStart"/>
      <w:r>
        <w:rPr>
          <w:rStyle w:val="NoneA"/>
          <w:rFonts w:ascii="Arial" w:hAnsi="Arial"/>
          <w:sz w:val="18"/>
          <w:szCs w:val="18"/>
        </w:rPr>
        <w:t>Yuille</w:t>
      </w:r>
      <w:proofErr w:type="spellEnd"/>
      <w:r>
        <w:rPr>
          <w:rStyle w:val="NoneA"/>
          <w:rFonts w:ascii="Arial" w:hAnsi="Arial"/>
          <w:sz w:val="18"/>
          <w:szCs w:val="18"/>
        </w:rPr>
        <w:t xml:space="preserve">, S., Mackay, W. G., Morrison, D. J., &amp; </w:t>
      </w:r>
      <w:proofErr w:type="spellStart"/>
      <w:r>
        <w:rPr>
          <w:rStyle w:val="NoneA"/>
          <w:rFonts w:ascii="Arial" w:hAnsi="Arial"/>
          <w:sz w:val="18"/>
          <w:szCs w:val="18"/>
        </w:rPr>
        <w:t>Tedford</w:t>
      </w:r>
      <w:proofErr w:type="spellEnd"/>
      <w:r>
        <w:rPr>
          <w:rStyle w:val="NoneA"/>
          <w:rFonts w:ascii="Arial" w:hAnsi="Arial"/>
          <w:sz w:val="18"/>
          <w:szCs w:val="18"/>
        </w:rPr>
        <w:t xml:space="preserve">, M. C. (2015). </w:t>
      </w:r>
      <w:proofErr w:type="spellStart"/>
      <w:proofErr w:type="gramStart"/>
      <w:r>
        <w:rPr>
          <w:rStyle w:val="NoneA"/>
          <w:rFonts w:ascii="Arial" w:hAnsi="Arial"/>
          <w:sz w:val="18"/>
          <w:szCs w:val="18"/>
        </w:rPr>
        <w:t>Optimising</w:t>
      </w:r>
      <w:proofErr w:type="spellEnd"/>
      <w:r>
        <w:rPr>
          <w:rStyle w:val="NoneA"/>
          <w:rFonts w:ascii="Arial" w:hAnsi="Arial"/>
          <w:sz w:val="18"/>
          <w:szCs w:val="18"/>
        </w:rPr>
        <w:t xml:space="preserve"> gut </w:t>
      </w:r>
      <w:proofErr w:type="spellStart"/>
      <w:r>
        <w:rPr>
          <w:rStyle w:val="NoneA"/>
          <w:rFonts w:ascii="Arial" w:hAnsi="Arial"/>
          <w:sz w:val="18"/>
          <w:szCs w:val="18"/>
        </w:rPr>
        <w:t>colonisation</w:t>
      </w:r>
      <w:proofErr w:type="spellEnd"/>
      <w:r>
        <w:rPr>
          <w:rStyle w:val="NoneA"/>
          <w:rFonts w:ascii="Arial" w:hAnsi="Arial"/>
          <w:sz w:val="18"/>
          <w:szCs w:val="18"/>
        </w:rPr>
        <w:t xml:space="preserve"> resistance against Clostridium difficile infection.</w:t>
      </w:r>
      <w:proofErr w:type="gramEnd"/>
      <w:r>
        <w:rPr>
          <w:rStyle w:val="NoneA"/>
          <w:rFonts w:ascii="Arial" w:hAnsi="Arial"/>
          <w:sz w:val="18"/>
          <w:szCs w:val="18"/>
        </w:rPr>
        <w:t xml:space="preserve"> </w:t>
      </w:r>
      <w:proofErr w:type="gramStart"/>
      <w:r>
        <w:rPr>
          <w:rStyle w:val="NoneA"/>
          <w:rFonts w:ascii="Arial" w:hAnsi="Arial"/>
          <w:i/>
          <w:iCs/>
          <w:sz w:val="18"/>
          <w:szCs w:val="18"/>
        </w:rPr>
        <w:t>European Journal of Clinical Microbiology and Infectious Diseases</w:t>
      </w:r>
      <w:r>
        <w:rPr>
          <w:rStyle w:val="NoneA"/>
          <w:rFonts w:ascii="Arial" w:hAnsi="Arial"/>
          <w:sz w:val="18"/>
          <w:szCs w:val="18"/>
        </w:rPr>
        <w:t>.</w:t>
      </w:r>
      <w:proofErr w:type="gramEnd"/>
      <w:r>
        <w:rPr>
          <w:rStyle w:val="NoneA"/>
          <w:rFonts w:ascii="Arial" w:hAnsi="Arial"/>
          <w:sz w:val="18"/>
          <w:szCs w:val="18"/>
        </w:rPr>
        <w:t xml:space="preserve"> </w:t>
      </w:r>
      <w:hyperlink r:id="rId17" w:history="1">
        <w:r>
          <w:rPr>
            <w:rStyle w:val="Hyperlink6"/>
          </w:rPr>
          <w:t>http://doi.org/10.1007/s10096-015-2479-6</w:t>
        </w:r>
        <w:bookmarkEnd w:id="16"/>
      </w:hyperlink>
    </w:p>
    <w:sectPr w:rsidR="00E0179A">
      <w:headerReference w:type="default" r:id="rId18"/>
      <w:footerReference w:type="default" r:id="rId19"/>
      <w:pgSz w:w="12240" w:h="15840"/>
      <w:pgMar w:top="1134" w:right="1134" w:bottom="1134" w:left="1134" w:header="720" w:footer="720" w:gutter="0"/>
      <w:cols w:space="720"/>
      <w:bidi/>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3D099" w14:textId="77777777" w:rsidR="001A613A" w:rsidRDefault="001A613A">
      <w:r>
        <w:separator/>
      </w:r>
    </w:p>
  </w:endnote>
  <w:endnote w:type="continuationSeparator" w:id="0">
    <w:p w14:paraId="768EB28D" w14:textId="77777777" w:rsidR="001A613A" w:rsidRDefault="001A6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LM Roman Unslanted 10">
    <w:altName w:val="Times New Roman"/>
    <w:charset w:val="00"/>
    <w:family w:val="roman"/>
    <w:pitch w:val="default"/>
  </w:font>
  <w:font w:name="PT Serif Caption">
    <w:panose1 w:val="02060603050505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398290" w14:textId="77777777" w:rsidR="001A613A" w:rsidRDefault="001A613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238C05" w14:textId="77777777" w:rsidR="001A613A" w:rsidRDefault="001A613A">
      <w:r>
        <w:separator/>
      </w:r>
    </w:p>
  </w:footnote>
  <w:footnote w:type="continuationSeparator" w:id="0">
    <w:p w14:paraId="57C66C1F" w14:textId="77777777" w:rsidR="001A613A" w:rsidRDefault="001A61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368EE" w14:textId="77777777" w:rsidR="001A613A" w:rsidRDefault="001A613A">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3345B"/>
    <w:multiLevelType w:val="hybridMultilevel"/>
    <w:tmpl w:val="E96A353A"/>
    <w:lvl w:ilvl="0" w:tplc="39B064AE">
      <w:start w:val="3"/>
      <w:numFmt w:val="bullet"/>
      <w:lvlText w:val="-"/>
      <w:lvlJc w:val="left"/>
      <w:pPr>
        <w:ind w:left="1789" w:hanging="360"/>
      </w:pPr>
      <w:rPr>
        <w:rFonts w:ascii="Arial" w:eastAsia="Arial Unicode MS" w:hAnsi="Arial" w:cs="Arial Unicode MS" w:hint="default"/>
      </w:rPr>
    </w:lvl>
    <w:lvl w:ilvl="1" w:tplc="04090003" w:tentative="1">
      <w:start w:val="1"/>
      <w:numFmt w:val="bullet"/>
      <w:lvlText w:val="o"/>
      <w:lvlJc w:val="left"/>
      <w:pPr>
        <w:ind w:left="2509" w:hanging="360"/>
      </w:pPr>
      <w:rPr>
        <w:rFonts w:ascii="Courier New" w:hAnsi="Courier New" w:hint="default"/>
      </w:rPr>
    </w:lvl>
    <w:lvl w:ilvl="2" w:tplc="04090005" w:tentative="1">
      <w:start w:val="1"/>
      <w:numFmt w:val="bullet"/>
      <w:lvlText w:val=""/>
      <w:lvlJc w:val="left"/>
      <w:pPr>
        <w:ind w:left="3229" w:hanging="360"/>
      </w:pPr>
      <w:rPr>
        <w:rFonts w:ascii="Wingdings" w:hAnsi="Wingdings" w:hint="default"/>
      </w:rPr>
    </w:lvl>
    <w:lvl w:ilvl="3" w:tplc="04090001" w:tentative="1">
      <w:start w:val="1"/>
      <w:numFmt w:val="bullet"/>
      <w:lvlText w:val=""/>
      <w:lvlJc w:val="left"/>
      <w:pPr>
        <w:ind w:left="3949" w:hanging="360"/>
      </w:pPr>
      <w:rPr>
        <w:rFonts w:ascii="Symbol" w:hAnsi="Symbol" w:hint="default"/>
      </w:rPr>
    </w:lvl>
    <w:lvl w:ilvl="4" w:tplc="04090003" w:tentative="1">
      <w:start w:val="1"/>
      <w:numFmt w:val="bullet"/>
      <w:lvlText w:val="o"/>
      <w:lvlJc w:val="left"/>
      <w:pPr>
        <w:ind w:left="4669" w:hanging="360"/>
      </w:pPr>
      <w:rPr>
        <w:rFonts w:ascii="Courier New" w:hAnsi="Courier New" w:hint="default"/>
      </w:rPr>
    </w:lvl>
    <w:lvl w:ilvl="5" w:tplc="04090005" w:tentative="1">
      <w:start w:val="1"/>
      <w:numFmt w:val="bullet"/>
      <w:lvlText w:val=""/>
      <w:lvlJc w:val="left"/>
      <w:pPr>
        <w:ind w:left="5389" w:hanging="360"/>
      </w:pPr>
      <w:rPr>
        <w:rFonts w:ascii="Wingdings" w:hAnsi="Wingdings" w:hint="default"/>
      </w:rPr>
    </w:lvl>
    <w:lvl w:ilvl="6" w:tplc="04090001" w:tentative="1">
      <w:start w:val="1"/>
      <w:numFmt w:val="bullet"/>
      <w:lvlText w:val=""/>
      <w:lvlJc w:val="left"/>
      <w:pPr>
        <w:ind w:left="6109" w:hanging="360"/>
      </w:pPr>
      <w:rPr>
        <w:rFonts w:ascii="Symbol" w:hAnsi="Symbol" w:hint="default"/>
      </w:rPr>
    </w:lvl>
    <w:lvl w:ilvl="7" w:tplc="04090003" w:tentative="1">
      <w:start w:val="1"/>
      <w:numFmt w:val="bullet"/>
      <w:lvlText w:val="o"/>
      <w:lvlJc w:val="left"/>
      <w:pPr>
        <w:ind w:left="6829" w:hanging="360"/>
      </w:pPr>
      <w:rPr>
        <w:rFonts w:ascii="Courier New" w:hAnsi="Courier New" w:hint="default"/>
      </w:rPr>
    </w:lvl>
    <w:lvl w:ilvl="8" w:tplc="04090005" w:tentative="1">
      <w:start w:val="1"/>
      <w:numFmt w:val="bullet"/>
      <w:lvlText w:val=""/>
      <w:lvlJc w:val="left"/>
      <w:pPr>
        <w:ind w:left="754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2"/>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E0179A"/>
    <w:rsid w:val="001A613A"/>
    <w:rsid w:val="00257927"/>
    <w:rsid w:val="00A3291C"/>
    <w:rsid w:val="00DE694C"/>
    <w:rsid w:val="00E017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56B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keepNext/>
      <w:widowControl w:val="0"/>
      <w:shd w:val="clear" w:color="auto" w:fill="FFFFFF"/>
      <w:suppressAutoHyphens/>
    </w:pPr>
    <w:rPr>
      <w:rFonts w:cs="Arial Unicode MS"/>
      <w:color w:val="000000"/>
      <w:sz w:val="24"/>
      <w:szCs w:val="24"/>
      <w:u w:color="000000"/>
    </w:rPr>
  </w:style>
  <w:style w:type="character" w:customStyle="1" w:styleId="NoneA">
    <w:name w:val="None A"/>
    <w:rPr>
      <w:lang w:val="en-US"/>
    </w:rPr>
  </w:style>
  <w:style w:type="character" w:customStyle="1" w:styleId="Hyperlink0">
    <w:name w:val="Hyperlink.0"/>
    <w:basedOn w:val="NoneA"/>
    <w:rPr>
      <w:rFonts w:ascii="Arial" w:eastAsia="Arial" w:hAnsi="Arial" w:cs="Arial"/>
      <w:caps w:val="0"/>
      <w:smallCaps w:val="0"/>
      <w:color w:val="000000"/>
      <w:spacing w:val="0"/>
      <w:sz w:val="22"/>
      <w:szCs w:val="22"/>
      <w:u w:val="single" w:color="000000"/>
      <w:lang w:val="en-US"/>
    </w:rPr>
  </w:style>
  <w:style w:type="character" w:customStyle="1" w:styleId="Hyperlink1">
    <w:name w:val="Hyperlink.1"/>
    <w:basedOn w:val="NoneA"/>
    <w:rPr>
      <w:rFonts w:ascii="Arial" w:eastAsia="Arial" w:hAnsi="Arial" w:cs="Arial"/>
      <w:color w:val="000080"/>
      <w:sz w:val="22"/>
      <w:szCs w:val="22"/>
      <w:u w:val="single" w:color="000080"/>
      <w:lang w:val="en-US"/>
    </w:rPr>
  </w:style>
  <w:style w:type="character" w:customStyle="1" w:styleId="Hyperlink2">
    <w:name w:val="Hyperlink.2"/>
    <w:basedOn w:val="NoneA"/>
    <w:rPr>
      <w:rFonts w:ascii="Arial" w:eastAsia="Arial" w:hAnsi="Arial" w:cs="Arial"/>
      <w:sz w:val="22"/>
      <w:szCs w:val="22"/>
      <w:lang w:val="en-US"/>
    </w:rPr>
  </w:style>
  <w:style w:type="paragraph" w:customStyle="1" w:styleId="Textbody">
    <w:name w:val="Text body"/>
    <w:pPr>
      <w:keepNext/>
      <w:widowControl w:val="0"/>
      <w:shd w:val="clear" w:color="auto" w:fill="FFFFFF"/>
      <w:suppressAutoHyphens/>
      <w:spacing w:after="120"/>
    </w:pPr>
    <w:rPr>
      <w:rFonts w:cs="Arial Unicode MS"/>
      <w:color w:val="000000"/>
      <w:sz w:val="24"/>
      <w:szCs w:val="24"/>
      <w:u w:color="000000"/>
    </w:rPr>
  </w:style>
  <w:style w:type="character" w:customStyle="1" w:styleId="Hyperlink3">
    <w:name w:val="Hyperlink.3"/>
    <w:basedOn w:val="NoneA"/>
    <w:rPr>
      <w:rFonts w:ascii="Arial" w:eastAsia="Arial" w:hAnsi="Arial" w:cs="Arial"/>
      <w:color w:val="0000FF"/>
      <w:sz w:val="18"/>
      <w:szCs w:val="18"/>
      <w:u w:val="single" w:color="0000FF"/>
      <w:lang w:val="en-US"/>
    </w:rPr>
  </w:style>
  <w:style w:type="character" w:customStyle="1" w:styleId="Hyperlink4">
    <w:name w:val="Hyperlink.4"/>
    <w:basedOn w:val="NoneA"/>
    <w:rPr>
      <w:rFonts w:ascii="Arial" w:eastAsia="Arial" w:hAnsi="Arial" w:cs="Arial"/>
      <w:color w:val="0000FF"/>
      <w:sz w:val="18"/>
      <w:szCs w:val="18"/>
      <w:u w:val="single" w:color="0000FF"/>
      <w:lang w:val="en-US"/>
    </w:rPr>
  </w:style>
  <w:style w:type="character" w:customStyle="1" w:styleId="Hyperlink5">
    <w:name w:val="Hyperlink.5"/>
    <w:basedOn w:val="NoneA"/>
    <w:rPr>
      <w:rFonts w:ascii="Arial" w:eastAsia="Arial" w:hAnsi="Arial" w:cs="Arial"/>
      <w:color w:val="000080"/>
      <w:sz w:val="18"/>
      <w:szCs w:val="18"/>
      <w:u w:val="single" w:color="000080"/>
      <w:lang w:val="en-US"/>
    </w:rPr>
  </w:style>
  <w:style w:type="character" w:customStyle="1" w:styleId="Hyperlink6">
    <w:name w:val="Hyperlink.6"/>
    <w:basedOn w:val="NoneA"/>
    <w:rPr>
      <w:rFonts w:ascii="Arial" w:eastAsia="Arial" w:hAnsi="Arial" w:cs="Arial"/>
      <w:outline w:val="0"/>
      <w:color w:val="000000"/>
      <w:spacing w:val="0"/>
      <w:sz w:val="18"/>
      <w:szCs w:val="18"/>
      <w:u w:val="none" w:color="00000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Default">
    <w:name w:val="Default"/>
    <w:pPr>
      <w:keepNext/>
      <w:widowControl w:val="0"/>
      <w:shd w:val="clear" w:color="auto" w:fill="FFFFFF"/>
      <w:suppressAutoHyphens/>
    </w:pPr>
    <w:rPr>
      <w:rFonts w:cs="Arial Unicode MS"/>
      <w:color w:val="000000"/>
      <w:sz w:val="24"/>
      <w:szCs w:val="24"/>
      <w:u w:color="000000"/>
    </w:rPr>
  </w:style>
  <w:style w:type="character" w:customStyle="1" w:styleId="NoneA">
    <w:name w:val="None A"/>
    <w:rPr>
      <w:lang w:val="en-US"/>
    </w:rPr>
  </w:style>
  <w:style w:type="character" w:customStyle="1" w:styleId="Hyperlink0">
    <w:name w:val="Hyperlink.0"/>
    <w:basedOn w:val="NoneA"/>
    <w:rPr>
      <w:rFonts w:ascii="Arial" w:eastAsia="Arial" w:hAnsi="Arial" w:cs="Arial"/>
      <w:caps w:val="0"/>
      <w:smallCaps w:val="0"/>
      <w:color w:val="000000"/>
      <w:spacing w:val="0"/>
      <w:sz w:val="22"/>
      <w:szCs w:val="22"/>
      <w:u w:val="single" w:color="000000"/>
      <w:lang w:val="en-US"/>
    </w:rPr>
  </w:style>
  <w:style w:type="character" w:customStyle="1" w:styleId="Hyperlink1">
    <w:name w:val="Hyperlink.1"/>
    <w:basedOn w:val="NoneA"/>
    <w:rPr>
      <w:rFonts w:ascii="Arial" w:eastAsia="Arial" w:hAnsi="Arial" w:cs="Arial"/>
      <w:color w:val="000080"/>
      <w:sz w:val="22"/>
      <w:szCs w:val="22"/>
      <w:u w:val="single" w:color="000080"/>
      <w:lang w:val="en-US"/>
    </w:rPr>
  </w:style>
  <w:style w:type="character" w:customStyle="1" w:styleId="Hyperlink2">
    <w:name w:val="Hyperlink.2"/>
    <w:basedOn w:val="NoneA"/>
    <w:rPr>
      <w:rFonts w:ascii="Arial" w:eastAsia="Arial" w:hAnsi="Arial" w:cs="Arial"/>
      <w:sz w:val="22"/>
      <w:szCs w:val="22"/>
      <w:lang w:val="en-US"/>
    </w:rPr>
  </w:style>
  <w:style w:type="paragraph" w:customStyle="1" w:styleId="Textbody">
    <w:name w:val="Text body"/>
    <w:pPr>
      <w:keepNext/>
      <w:widowControl w:val="0"/>
      <w:shd w:val="clear" w:color="auto" w:fill="FFFFFF"/>
      <w:suppressAutoHyphens/>
      <w:spacing w:after="120"/>
    </w:pPr>
    <w:rPr>
      <w:rFonts w:cs="Arial Unicode MS"/>
      <w:color w:val="000000"/>
      <w:sz w:val="24"/>
      <w:szCs w:val="24"/>
      <w:u w:color="000000"/>
    </w:rPr>
  </w:style>
  <w:style w:type="character" w:customStyle="1" w:styleId="Hyperlink3">
    <w:name w:val="Hyperlink.3"/>
    <w:basedOn w:val="NoneA"/>
    <w:rPr>
      <w:rFonts w:ascii="Arial" w:eastAsia="Arial" w:hAnsi="Arial" w:cs="Arial"/>
      <w:color w:val="0000FF"/>
      <w:sz w:val="18"/>
      <w:szCs w:val="18"/>
      <w:u w:val="single" w:color="0000FF"/>
      <w:lang w:val="en-US"/>
    </w:rPr>
  </w:style>
  <w:style w:type="character" w:customStyle="1" w:styleId="Hyperlink4">
    <w:name w:val="Hyperlink.4"/>
    <w:basedOn w:val="NoneA"/>
    <w:rPr>
      <w:rFonts w:ascii="Arial" w:eastAsia="Arial" w:hAnsi="Arial" w:cs="Arial"/>
      <w:color w:val="0000FF"/>
      <w:sz w:val="18"/>
      <w:szCs w:val="18"/>
      <w:u w:val="single" w:color="0000FF"/>
      <w:lang w:val="en-US"/>
    </w:rPr>
  </w:style>
  <w:style w:type="character" w:customStyle="1" w:styleId="Hyperlink5">
    <w:name w:val="Hyperlink.5"/>
    <w:basedOn w:val="NoneA"/>
    <w:rPr>
      <w:rFonts w:ascii="Arial" w:eastAsia="Arial" w:hAnsi="Arial" w:cs="Arial"/>
      <w:color w:val="000080"/>
      <w:sz w:val="18"/>
      <w:szCs w:val="18"/>
      <w:u w:val="single" w:color="000080"/>
      <w:lang w:val="en-US"/>
    </w:rPr>
  </w:style>
  <w:style w:type="character" w:customStyle="1" w:styleId="Hyperlink6">
    <w:name w:val="Hyperlink.6"/>
    <w:basedOn w:val="NoneA"/>
    <w:rPr>
      <w:rFonts w:ascii="Arial" w:eastAsia="Arial" w:hAnsi="Arial" w:cs="Arial"/>
      <w:outline w:val="0"/>
      <w:color w:val="000000"/>
      <w:spacing w:val="0"/>
      <w:sz w:val="18"/>
      <w:szCs w:val="18"/>
      <w:u w:val="none"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jlleslie/Intraspecific_Competition/blob/master/methods/Verocell_ToxinActivity_Assay.Rmd"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broadinstitute.github.io/picard/" TargetMode="External"/><Relationship Id="rId11" Type="http://schemas.openxmlformats.org/officeDocument/2006/relationships/hyperlink" Target="http://igraph.org/r/" TargetMode="External"/><Relationship Id="rId12" Type="http://schemas.openxmlformats.org/officeDocument/2006/relationships/hyperlink" Target="https://github.com/mjenior/bigsmall" TargetMode="External"/><Relationship Id="rId13" Type="http://schemas.openxmlformats.org/officeDocument/2006/relationships/hyperlink" Target="http://doi.org/10.1128/JB.00098-15" TargetMode="External"/><Relationship Id="rId14" Type="http://schemas.openxmlformats.org/officeDocument/2006/relationships/hyperlink" Target="http://doi.org/10.1111/j.1432-1033.1997.t01-1-00735.x" TargetMode="External"/><Relationship Id="rId15" Type="http://schemas.openxmlformats.org/officeDocument/2006/relationships/hyperlink" Target="http://doi.org/10.1128/IAI.00515-13" TargetMode="External"/><Relationship Id="rId16" Type="http://schemas.openxmlformats.org/officeDocument/2006/relationships/hyperlink" Target="http://doi.org/10.1056/NEJMoa1408913" TargetMode="External"/><Relationship Id="rId17" Type="http://schemas.openxmlformats.org/officeDocument/2006/relationships/hyperlink" Target="http://doi.org/10.1007/s10096-015-2479-6"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lleslie/Intraspecific_Competition/blob/master/methods/Verocell_ToxinActivity_Assay.Rmd"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33</Pages>
  <Words>12750</Words>
  <Characters>72680</Characters>
  <Application>Microsoft Macintosh Word</Application>
  <DocSecurity>0</DocSecurity>
  <Lines>605</Lines>
  <Paragraphs>170</Paragraphs>
  <ScaleCrop>false</ScaleCrop>
  <Company>The University of Michigan</Company>
  <LinksUpToDate>false</LinksUpToDate>
  <CharactersWithSpaces>85260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3</cp:revision>
  <dcterms:created xsi:type="dcterms:W3CDTF">2016-11-01T14:03:00Z</dcterms:created>
  <dcterms:modified xsi:type="dcterms:W3CDTF">2016-11-01T14:46:00Z</dcterms:modified>
</cp:coreProperties>
</file>